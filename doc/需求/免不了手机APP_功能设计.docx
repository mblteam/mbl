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7"/>
        <w:ind w:right="512"/>
      </w:pPr>
      <w:bookmarkStart w:id="0" w:name="_Toc444322305"/>
      <w:r>
        <w:rPr>
          <w:rFonts w:hint="eastAsia"/>
          <w:vanish/>
          <w:sz w:val="16"/>
          <w:szCs w:val="16"/>
        </w:rPr>
        <w:t>入口'kou</w:t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t>﷽﷽﷽﷽﷽﷽﷽﷽﷽﷽﷽﷽﷽﷽﷽﷽</w:t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hint="eastAsia"/>
          <w:vanish/>
          <w:sz w:val="16"/>
          <w:szCs w:val="16"/>
        </w:rPr>
        <w:pgNum/>
      </w:r>
      <w:r>
        <w:rPr>
          <w:rFonts w:ascii="Calibri" w:hAnsi="Calibri" w:eastAsia="Hei"/>
          <w:b w:val="0"/>
          <w:bCs w:val="0"/>
          <w:sz w:val="18"/>
          <w:szCs w:val="20"/>
        </w:rPr>
        <w:tab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t>计ng'ji</w:t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Damascus" w:hAnsi="Damascus" w:eastAsia="Hei" w:cs="Damascus"/>
          <w:b w:val="0"/>
          <w:bCs w:val="0"/>
          <w:vanish/>
          <w:sz w:val="18"/>
          <w:szCs w:val="20"/>
        </w:rPr>
        <w:t>﷽﷽﷽﷽﷽﷽﷽﷽﷽﷽﷽﷽﷽﷽﷽﷽</w:t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  <w:r>
        <w:rPr>
          <w:rFonts w:ascii="Calibri" w:hAnsi="Calibri" w:eastAsia="Hei"/>
          <w:b w:val="0"/>
          <w:bCs w:val="0"/>
          <w:vanish/>
          <w:sz w:val="18"/>
          <w:szCs w:val="20"/>
        </w:rPr>
        <w:pgNum/>
      </w:r>
    </w:p>
    <w:p>
      <w:pPr>
        <w:pStyle w:val="27"/>
        <w:ind w:right="512"/>
      </w:pPr>
    </w:p>
    <w:p>
      <w:pPr>
        <w:pStyle w:val="27"/>
        <w:ind w:right="512"/>
        <w:rPr>
          <w:rFonts w:ascii="Hei" w:eastAsia="Hei"/>
          <w:color w:val="7F7F7F"/>
          <w:sz w:val="32"/>
        </w:rPr>
      </w:pPr>
      <w:r>
        <w:rPr>
          <w:rFonts w:hint="eastAsia" w:ascii="Hei" w:eastAsia="Hei"/>
          <w:lang w:val="en-US" w:eastAsia="zh-CN"/>
        </w:rPr>
        <w:t>免不了手机APP安卓版</w:t>
      </w:r>
    </w:p>
    <w:p>
      <w:pPr>
        <w:pStyle w:val="27"/>
        <w:ind w:right="512"/>
        <w:rPr>
          <w:rFonts w:ascii="Hei" w:eastAsia="Hei"/>
          <w:sz w:val="44"/>
        </w:rPr>
      </w:pPr>
    </w:p>
    <w:p>
      <w:pPr>
        <w:pStyle w:val="27"/>
        <w:ind w:right="512"/>
        <w:rPr>
          <w:rFonts w:ascii="Hei" w:eastAsia="Hei"/>
          <w:sz w:val="48"/>
        </w:rPr>
      </w:pPr>
      <w:r>
        <w:rPr>
          <w:rFonts w:hint="eastAsia" w:ascii="Hei" w:eastAsia="Hei"/>
          <w:sz w:val="48"/>
        </w:rPr>
        <w:t>功能设计说明</w:t>
      </w:r>
    </w:p>
    <w:p>
      <w:pPr>
        <w:pStyle w:val="27"/>
        <w:ind w:right="512"/>
      </w:pPr>
    </w:p>
    <w:p>
      <w:pPr>
        <w:pStyle w:val="27"/>
        <w:ind w:right="512"/>
      </w:pPr>
    </w:p>
    <w:p>
      <w:pPr>
        <w:pStyle w:val="27"/>
        <w:ind w:right="512"/>
      </w:pPr>
    </w:p>
    <w:p>
      <w:pPr>
        <w:pStyle w:val="27"/>
        <w:ind w:right="512"/>
      </w:pPr>
    </w:p>
    <w:p>
      <w:pPr>
        <w:jc w:val="both"/>
      </w:pPr>
    </w:p>
    <w:p>
      <w:pPr>
        <w:jc w:val="center"/>
      </w:pPr>
      <w:r>
        <w:rPr>
          <w:rFonts w:hint="eastAsia"/>
        </w:rPr>
        <w:t>2015年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月</w:t>
      </w:r>
    </w:p>
    <w:p>
      <w:pPr>
        <w:jc w:val="center"/>
        <w:rPr>
          <w:b/>
          <w:sz w:val="36"/>
        </w:rPr>
      </w:pPr>
      <w:r>
        <w:br w:type="page"/>
      </w:r>
      <w:r>
        <w:rPr>
          <w:rFonts w:hint="eastAsia"/>
          <w:b/>
          <w:sz w:val="36"/>
        </w:rPr>
        <w:t>目</w:t>
      </w:r>
      <w:r>
        <w:rPr>
          <w:rFonts w:hint="eastAsia"/>
          <w:b/>
          <w:sz w:val="36"/>
        </w:rPr>
        <w:tab/>
      </w:r>
      <w:r>
        <w:rPr>
          <w:rFonts w:hint="eastAsia"/>
          <w:b/>
          <w:sz w:val="36"/>
        </w:rPr>
        <w:tab/>
      </w:r>
      <w:r>
        <w:rPr>
          <w:rFonts w:hint="eastAsia"/>
          <w:b/>
          <w:sz w:val="36"/>
        </w:rPr>
        <w:t>录</w:t>
      </w:r>
    </w:p>
    <w:p>
      <w:pPr>
        <w:pStyle w:val="23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b w:val="0"/>
          <w:sz w:val="18"/>
        </w:rPr>
        <w:fldChar w:fldCharType="begin"/>
      </w:r>
      <w:r>
        <w:rPr>
          <w:b w:val="0"/>
          <w:sz w:val="18"/>
        </w:rPr>
        <w:instrText xml:space="preserve"> TOC \o "1-3" </w:instrText>
      </w:r>
      <w:r>
        <w:rPr>
          <w:b w:val="0"/>
          <w:sz w:val="18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</w:t>
      </w:r>
      <w:r>
        <w:rPr>
          <w:rFonts w:hint="eastAsia" w:ascii="微软雅黑" w:hAnsi="微软雅黑" w:eastAsia="微软雅黑" w:cs="Arial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Calibri" w:hAnsi="Calibri" w:eastAsia="黑体" w:cs="Arial"/>
          <w:lang w:val="en-US" w:eastAsia="zh-CN" w:bidi="ar-SA"/>
        </w:rPr>
        <w:t>文档概述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_Toc30531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1</w:t>
      </w:r>
      <w:r>
        <w:rPr>
          <w:rFonts w:hint="eastAsia" w:ascii="Calibri" w:hAnsi="Calibri" w:eastAsia="黑体" w:cs="Arial"/>
          <w:bCs/>
          <w:szCs w:val="32"/>
          <w:lang w:val="en-US" w:eastAsia="zh-CN" w:bidi="ar-SA"/>
        </w:rPr>
        <w:t xml:space="preserve">.1 </w:t>
      </w:r>
      <w:r>
        <w:rPr>
          <w:rFonts w:hint="eastAsia" w:ascii="Calibri" w:hAnsi="Calibri" w:eastAsia="黑体" w:cs="Arial"/>
          <w:lang w:val="en-US" w:eastAsia="zh-CN" w:bidi="ar-SA"/>
        </w:rPr>
        <w:t>文档更新说明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_Toc6035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1</w:t>
      </w:r>
      <w:r>
        <w:rPr>
          <w:rFonts w:hint="eastAsia" w:ascii="Calibri" w:hAnsi="Calibri" w:eastAsia="黑体" w:cs="Arial"/>
          <w:bCs/>
          <w:szCs w:val="32"/>
          <w:lang w:val="en-US" w:eastAsia="zh-CN" w:bidi="ar-SA"/>
        </w:rPr>
        <w:t xml:space="preserve">.2 </w:t>
      </w:r>
      <w:r>
        <w:rPr>
          <w:rFonts w:hint="eastAsia" w:ascii="Calibri" w:hAnsi="Calibri" w:eastAsia="黑体" w:cs="Arial"/>
          <w:lang w:val="en-US" w:eastAsia="zh-CN" w:bidi="ar-SA"/>
        </w:rPr>
        <w:t>目的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_Toc1077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1</w:t>
      </w:r>
      <w:r>
        <w:rPr>
          <w:rFonts w:hint="eastAsia" w:ascii="Calibri" w:hAnsi="Calibri" w:eastAsia="黑体" w:cs="Arial"/>
          <w:bCs/>
          <w:szCs w:val="32"/>
          <w:lang w:val="en-US" w:eastAsia="zh-CN" w:bidi="ar-SA"/>
        </w:rPr>
        <w:t xml:space="preserve">.3 </w:t>
      </w:r>
      <w:r>
        <w:rPr>
          <w:rFonts w:hint="eastAsia" w:ascii="Calibri" w:hAnsi="Calibri" w:eastAsia="黑体" w:cs="Arial"/>
          <w:lang w:val="en-US" w:eastAsia="zh-CN" w:bidi="ar-SA"/>
        </w:rPr>
        <w:t>适用范围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_Toc12237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1</w:t>
      </w:r>
      <w:r>
        <w:rPr>
          <w:rFonts w:hint="eastAsia" w:ascii="Calibri" w:hAnsi="Calibri" w:eastAsia="黑体" w:cs="Arial"/>
          <w:bCs/>
          <w:szCs w:val="32"/>
          <w:lang w:val="en-US" w:eastAsia="zh-CN" w:bidi="ar-SA"/>
        </w:rPr>
        <w:t xml:space="preserve">.4 </w:t>
      </w:r>
      <w:r>
        <w:rPr>
          <w:rFonts w:hint="eastAsia" w:ascii="Calibri" w:hAnsi="Calibri" w:eastAsia="黑体" w:cs="Arial"/>
          <w:lang w:val="en-US" w:eastAsia="zh-CN" w:bidi="ar-SA"/>
        </w:rPr>
        <w:t>参考资料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_Toc2555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2</w:t>
      </w:r>
      <w:r>
        <w:rPr>
          <w:rFonts w:hint="eastAsia" w:ascii="微软雅黑" w:hAnsi="微软雅黑" w:eastAsia="微软雅黑" w:cs="Arial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Calibri" w:hAnsi="Calibri" w:eastAsia="黑体" w:cs="Arial"/>
          <w:lang w:val="en-US" w:eastAsia="zh-CN" w:bidi="ar-SA"/>
        </w:rPr>
        <w:t>总体说明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_Toc4157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5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2</w:t>
      </w:r>
      <w:r>
        <w:rPr>
          <w:rFonts w:hint="eastAsia" w:ascii="Calibri" w:hAnsi="Calibri" w:eastAsia="黑体" w:cs="Arial"/>
          <w:bCs/>
          <w:szCs w:val="32"/>
          <w:lang w:val="en-US" w:eastAsia="zh-CN" w:bidi="ar-SA"/>
        </w:rPr>
        <w:t xml:space="preserve">.1 </w:t>
      </w:r>
      <w:r>
        <w:rPr>
          <w:rFonts w:hint="eastAsia" w:ascii="Calibri" w:hAnsi="Calibri" w:eastAsia="黑体" w:cs="Arial"/>
          <w:lang w:val="en-US" w:eastAsia="zh-CN" w:bidi="ar-SA"/>
        </w:rPr>
        <w:t>运行环境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_Toc31750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5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2</w:t>
      </w:r>
      <w:r>
        <w:rPr>
          <w:rFonts w:hint="eastAsia" w:ascii="Calibri" w:hAnsi="Calibri" w:eastAsia="黑体" w:cs="Arial"/>
          <w:bCs/>
          <w:szCs w:val="32"/>
          <w:lang w:val="en-US" w:eastAsia="zh-CN" w:bidi="ar-SA"/>
        </w:rPr>
        <w:t xml:space="preserve">.2 </w:t>
      </w:r>
      <w:r>
        <w:rPr>
          <w:rFonts w:hint="eastAsia" w:ascii="Calibri" w:hAnsi="Calibri" w:eastAsia="黑体" w:cs="Arial"/>
          <w:lang w:val="en-US" w:eastAsia="zh-CN" w:bidi="ar-SA"/>
        </w:rPr>
        <w:t>设计原则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_Toc17961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5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2</w:t>
      </w:r>
      <w:r>
        <w:rPr>
          <w:rFonts w:hint="eastAsia" w:ascii="Calibri" w:hAnsi="Calibri" w:eastAsia="黑体" w:cs="Arial"/>
          <w:bCs/>
          <w:szCs w:val="32"/>
          <w:lang w:val="en-US" w:eastAsia="zh-CN" w:bidi="ar-SA"/>
        </w:rPr>
        <w:t xml:space="preserve">.3 </w:t>
      </w:r>
      <w:r>
        <w:rPr>
          <w:rFonts w:hint="eastAsia" w:ascii="Calibri" w:hAnsi="Calibri" w:eastAsia="黑体" w:cs="Arial"/>
          <w:lang w:val="en-US" w:eastAsia="zh-CN" w:bidi="ar-SA"/>
        </w:rPr>
        <w:t>命名规则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_Toc25526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5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3</w:t>
      </w:r>
      <w:r>
        <w:rPr>
          <w:rFonts w:hint="eastAsia" w:ascii="微软雅黑" w:hAnsi="微软雅黑" w:eastAsia="微软雅黑" w:cs="Arial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Calibri" w:hAnsi="Calibri" w:eastAsia="黑体" w:cs="Arial"/>
          <w:lang w:val="en-US" w:eastAsia="zh-CN" w:bidi="ar-SA"/>
        </w:rPr>
        <w:t>功能清单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_Toc27105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6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Calibri" w:hAnsi="Calibri" w:eastAsia="黑体" w:cs="Arial"/>
          <w:lang w:val="en-US" w:eastAsia="zh-CN" w:bidi="ar-SA"/>
        </w:rPr>
        <w:t>免不了手机APP功能模块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_Toc732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7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Calibri" w:hAnsi="Calibri" w:eastAsia="黑体" w:cs="Arial"/>
          <w:bCs/>
          <w:szCs w:val="32"/>
          <w:lang w:val="en-US" w:eastAsia="zh-CN" w:bidi="ar-SA"/>
        </w:rPr>
        <w:t xml:space="preserve">.1 </w:t>
      </w:r>
      <w:r>
        <w:rPr>
          <w:rFonts w:hint="eastAsia" w:ascii="Calibri" w:hAnsi="Calibri" w:eastAsia="黑体" w:cs="Arial"/>
          <w:lang w:val="en-US" w:eastAsia="zh-CN" w:bidi="ar-SA"/>
        </w:rPr>
        <w:t>用户注册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_Toc7591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7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.1.1 </w:t>
      </w:r>
      <w:r>
        <w:rPr>
          <w:rFonts w:hint="eastAsia" w:ascii="Calibri" w:hAnsi="Calibri" w:eastAsia="黑体" w:cs="Arial"/>
          <w:lang w:val="en-US" w:eastAsia="zh-CN" w:bidi="ar-SA"/>
        </w:rPr>
        <w:t>功能描述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_Toc9092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7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.1.2 </w:t>
      </w:r>
      <w:r>
        <w:rPr>
          <w:rFonts w:hint="eastAsia" w:ascii="Calibri" w:hAnsi="Calibri" w:eastAsia="黑体" w:cs="Arial"/>
          <w:lang w:val="en-US" w:eastAsia="zh-CN" w:bidi="ar-SA"/>
        </w:rPr>
        <w:t>用户界面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_Toc14561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7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.1.3 </w:t>
      </w:r>
      <w:r>
        <w:rPr>
          <w:rFonts w:hint="eastAsia" w:ascii="Calibri" w:hAnsi="Calibri" w:eastAsia="黑体" w:cs="Arial"/>
          <w:lang w:val="en-US" w:eastAsia="zh-CN" w:bidi="ar-SA"/>
        </w:rPr>
        <w:t>场景一：注册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_Toc18141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7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Calibri" w:hAnsi="Calibri" w:eastAsia="黑体" w:cs="Arial"/>
          <w:bCs/>
          <w:szCs w:val="32"/>
          <w:lang w:val="en-US" w:eastAsia="zh-CN" w:bidi="ar-SA"/>
        </w:rPr>
        <w:t xml:space="preserve">.2 </w:t>
      </w:r>
      <w:r>
        <w:rPr>
          <w:rFonts w:hint="eastAsia" w:ascii="Calibri" w:hAnsi="Calibri" w:eastAsia="黑体" w:cs="Arial"/>
          <w:lang w:val="en-US" w:eastAsia="zh-CN" w:bidi="ar-SA"/>
        </w:rPr>
        <w:t>用户登录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_Toc10718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8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.2.1 </w:t>
      </w:r>
      <w:r>
        <w:rPr>
          <w:rFonts w:hint="eastAsia" w:ascii="Calibri" w:hAnsi="Calibri" w:eastAsia="黑体" w:cs="Arial"/>
          <w:lang w:val="en-US" w:eastAsia="zh-CN" w:bidi="ar-SA"/>
        </w:rPr>
        <w:t>功能描述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_Toc13423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8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.2.2 </w:t>
      </w:r>
      <w:r>
        <w:rPr>
          <w:rFonts w:hint="eastAsia" w:ascii="Calibri" w:hAnsi="Calibri" w:eastAsia="黑体" w:cs="Arial"/>
          <w:lang w:val="en-US" w:eastAsia="zh-CN" w:bidi="ar-SA"/>
        </w:rPr>
        <w:t>用户界面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_Toc10927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8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.2.3 </w:t>
      </w:r>
      <w:r>
        <w:rPr>
          <w:rFonts w:hint="eastAsia" w:ascii="Calibri" w:hAnsi="Calibri" w:eastAsia="黑体" w:cs="Arial"/>
          <w:lang w:val="en-US" w:eastAsia="zh-CN" w:bidi="ar-SA"/>
        </w:rPr>
        <w:t>场景一：登录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_Toc13320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8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Calibri" w:hAnsi="Calibri" w:eastAsia="黑体" w:cs="Arial"/>
          <w:bCs/>
          <w:szCs w:val="32"/>
          <w:lang w:val="en-US" w:eastAsia="zh-CN" w:bidi="ar-SA"/>
        </w:rPr>
        <w:t xml:space="preserve">.3 </w:t>
      </w:r>
      <w:r>
        <w:rPr>
          <w:rFonts w:hint="eastAsia" w:ascii="Calibri" w:hAnsi="Calibri" w:eastAsia="黑体" w:cs="Arial"/>
          <w:lang w:val="en-US" w:eastAsia="zh-CN" w:bidi="ar-SA"/>
        </w:rPr>
        <w:t>首页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_Toc2534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8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.3.1 </w:t>
      </w:r>
      <w:r>
        <w:rPr>
          <w:rFonts w:hint="eastAsia" w:ascii="Calibri" w:hAnsi="Calibri" w:eastAsia="黑体" w:cs="Arial"/>
          <w:lang w:val="en-US" w:eastAsia="zh-CN" w:bidi="ar-SA"/>
        </w:rPr>
        <w:t>功能描述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_Toc20481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8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.3.2 </w:t>
      </w:r>
      <w:r>
        <w:rPr>
          <w:rFonts w:hint="eastAsia" w:ascii="Calibri" w:hAnsi="Calibri" w:eastAsia="黑体" w:cs="Arial"/>
          <w:lang w:val="en-US" w:eastAsia="zh-CN" w:bidi="ar-SA"/>
        </w:rPr>
        <w:t>用户界面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_Toc3644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9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.3.3 </w:t>
      </w:r>
      <w:r>
        <w:rPr>
          <w:rFonts w:hint="eastAsia" w:ascii="Calibri" w:hAnsi="Calibri" w:eastAsia="黑体" w:cs="Arial"/>
          <w:lang w:val="en-US" w:eastAsia="zh-CN" w:bidi="ar-SA"/>
        </w:rPr>
        <w:t>场景一：首页展示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_Toc10962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9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Calibri" w:hAnsi="Calibri" w:eastAsia="黑体" w:cs="Arial"/>
          <w:bCs/>
          <w:szCs w:val="32"/>
          <w:lang w:val="en-US" w:eastAsia="zh-CN" w:bidi="ar-SA"/>
        </w:rPr>
        <w:t xml:space="preserve">.4 </w:t>
      </w:r>
      <w:r>
        <w:rPr>
          <w:rFonts w:hint="eastAsia" w:ascii="Calibri" w:hAnsi="Calibri" w:eastAsia="黑体" w:cs="Arial"/>
          <w:lang w:val="en-US" w:eastAsia="zh-CN" w:bidi="ar-SA"/>
        </w:rPr>
        <w:t>修改密码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_Toc29802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9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.4.1 </w:t>
      </w:r>
      <w:r>
        <w:rPr>
          <w:rFonts w:hint="eastAsia" w:ascii="Calibri" w:hAnsi="Calibri" w:eastAsia="黑体" w:cs="Arial"/>
          <w:lang w:val="en-US" w:eastAsia="zh-CN" w:bidi="ar-SA"/>
        </w:rPr>
        <w:t>功能描述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_Toc2567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9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.4.2 </w:t>
      </w:r>
      <w:r>
        <w:rPr>
          <w:rFonts w:hint="eastAsia" w:ascii="Calibri" w:hAnsi="Calibri" w:eastAsia="黑体" w:cs="Arial"/>
          <w:lang w:val="en-US" w:eastAsia="zh-CN" w:bidi="ar-SA"/>
        </w:rPr>
        <w:t>用户界面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_Toc16564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9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.4.3 </w:t>
      </w:r>
      <w:r>
        <w:rPr>
          <w:rFonts w:hint="eastAsia" w:ascii="Calibri" w:hAnsi="Calibri" w:eastAsia="黑体" w:cs="Arial"/>
          <w:lang w:val="en-US" w:eastAsia="zh-CN" w:bidi="ar-SA"/>
        </w:rPr>
        <w:t>场景一：首页展示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_Toc2577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9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Calibri" w:hAnsi="Calibri" w:eastAsia="黑体" w:cs="Arial"/>
          <w:bCs/>
          <w:szCs w:val="32"/>
          <w:lang w:val="en-US" w:eastAsia="zh-CN" w:bidi="ar-SA"/>
        </w:rPr>
        <w:t xml:space="preserve">.5 </w:t>
      </w:r>
      <w:r>
        <w:rPr>
          <w:rFonts w:hint="eastAsia" w:ascii="Calibri" w:hAnsi="Calibri" w:eastAsia="黑体" w:cs="Arial"/>
          <w:lang w:val="en-US" w:eastAsia="zh-CN" w:bidi="ar-SA"/>
        </w:rPr>
        <w:t>找回密码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_Toc10750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10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.5.1 </w:t>
      </w:r>
      <w:r>
        <w:rPr>
          <w:rFonts w:hint="eastAsia" w:ascii="Calibri" w:hAnsi="Calibri" w:eastAsia="黑体" w:cs="Arial"/>
          <w:lang w:val="en-US" w:eastAsia="zh-CN" w:bidi="ar-SA"/>
        </w:rPr>
        <w:t>功能描述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_Toc18837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10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.5.2 </w:t>
      </w:r>
      <w:r>
        <w:rPr>
          <w:rFonts w:hint="eastAsia" w:ascii="Calibri" w:hAnsi="Calibri" w:eastAsia="黑体" w:cs="Arial"/>
          <w:lang w:val="en-US" w:eastAsia="zh-CN" w:bidi="ar-SA"/>
        </w:rPr>
        <w:t>用户界面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_Toc21096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10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.5.3 </w:t>
      </w:r>
      <w:r>
        <w:rPr>
          <w:rFonts w:hint="eastAsia" w:ascii="Calibri" w:hAnsi="Calibri" w:eastAsia="黑体" w:cs="Arial"/>
          <w:lang w:val="en-US" w:eastAsia="zh-CN" w:bidi="ar-SA"/>
        </w:rPr>
        <w:t>场景一：首页展示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_Toc4122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10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Calibri" w:hAnsi="Calibri" w:eastAsia="黑体" w:cs="Arial"/>
          <w:bCs/>
          <w:szCs w:val="32"/>
          <w:lang w:val="en-US" w:eastAsia="zh-CN" w:bidi="ar-SA"/>
        </w:rPr>
        <w:t xml:space="preserve">.6 </w:t>
      </w:r>
      <w:r>
        <w:rPr>
          <w:rFonts w:hint="eastAsia" w:ascii="Calibri" w:hAnsi="Calibri" w:eastAsia="黑体" w:cs="Arial"/>
          <w:lang w:val="en-US" w:eastAsia="zh-CN" w:bidi="ar-SA"/>
        </w:rPr>
        <w:t>个人信息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_Toc25011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11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.6.1 </w:t>
      </w:r>
      <w:r>
        <w:rPr>
          <w:rFonts w:hint="eastAsia" w:ascii="Calibri" w:hAnsi="Calibri" w:eastAsia="黑体" w:cs="Arial"/>
          <w:lang w:val="en-US" w:eastAsia="zh-CN" w:bidi="ar-SA"/>
        </w:rPr>
        <w:t>功能描述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_Toc21322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11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.6.2 </w:t>
      </w:r>
      <w:r>
        <w:rPr>
          <w:rFonts w:hint="eastAsia" w:ascii="Calibri" w:hAnsi="Calibri" w:eastAsia="黑体" w:cs="Arial"/>
          <w:lang w:val="en-US" w:eastAsia="zh-CN" w:bidi="ar-SA"/>
        </w:rPr>
        <w:t>用户界面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_Toc30732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11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.6.3 </w:t>
      </w:r>
      <w:r>
        <w:rPr>
          <w:rFonts w:hint="eastAsia" w:ascii="Calibri" w:hAnsi="Calibri" w:eastAsia="黑体" w:cs="Arial"/>
          <w:lang w:val="en-US" w:eastAsia="zh-CN" w:bidi="ar-SA"/>
        </w:rPr>
        <w:t>场景一：个人资料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_Toc22310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11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.6.4 </w:t>
      </w:r>
      <w:r>
        <w:rPr>
          <w:rFonts w:hint="eastAsia" w:ascii="Calibri" w:hAnsi="Calibri" w:eastAsia="黑体" w:cs="Arial"/>
          <w:lang w:val="en-US" w:eastAsia="zh-CN" w:bidi="ar-SA"/>
        </w:rPr>
        <w:t>场景二：修改密码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_Toc25577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12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.6.5 </w:t>
      </w:r>
      <w:r>
        <w:rPr>
          <w:rFonts w:hint="eastAsia" w:ascii="Calibri" w:hAnsi="Calibri" w:eastAsia="黑体" w:cs="Arial"/>
          <w:lang w:val="en-US" w:eastAsia="zh-CN" w:bidi="ar-SA"/>
        </w:rPr>
        <w:t>场景三：我的财富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_Toc18645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12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.6.6 </w:t>
      </w:r>
      <w:r>
        <w:rPr>
          <w:rFonts w:hint="eastAsia" w:ascii="Calibri" w:hAnsi="Calibri" w:eastAsia="黑体" w:cs="Arial"/>
          <w:lang w:val="en-US" w:eastAsia="zh-CN" w:bidi="ar-SA"/>
        </w:rPr>
        <w:t>场景四：我的车辆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_Toc7202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13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.6.7 </w:t>
      </w:r>
      <w:r>
        <w:rPr>
          <w:rFonts w:hint="eastAsia" w:ascii="Calibri" w:hAnsi="Calibri" w:eastAsia="黑体" w:cs="Arial"/>
          <w:lang w:val="en-US" w:eastAsia="zh-CN" w:bidi="ar-SA"/>
        </w:rPr>
        <w:t>场景五：我的订单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_Toc28923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13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.6.8 </w:t>
      </w:r>
      <w:r>
        <w:rPr>
          <w:rFonts w:hint="eastAsia" w:ascii="Calibri" w:hAnsi="Calibri" w:eastAsia="黑体" w:cs="Arial"/>
          <w:lang w:val="en-US" w:eastAsia="zh-CN" w:bidi="ar-SA"/>
        </w:rPr>
        <w:t>场景六：订单明细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_Toc18277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14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.6.9 </w:t>
      </w:r>
      <w:r>
        <w:rPr>
          <w:rFonts w:hint="eastAsia" w:ascii="Calibri" w:hAnsi="Calibri" w:eastAsia="黑体" w:cs="Arial"/>
          <w:lang w:val="en-US" w:eastAsia="zh-CN" w:bidi="ar-SA"/>
        </w:rPr>
        <w:t>场景七：我的预约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_Toc16824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15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.6.10 </w:t>
      </w:r>
      <w:r>
        <w:rPr>
          <w:rFonts w:hint="eastAsia" w:ascii="Calibri" w:hAnsi="Calibri" w:eastAsia="黑体" w:cs="Arial"/>
          <w:lang w:val="en-US" w:eastAsia="zh-CN" w:bidi="ar-SA"/>
        </w:rPr>
        <w:t>场景八：我的预约详情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_Toc9398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15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.6.11 </w:t>
      </w:r>
      <w:r>
        <w:rPr>
          <w:rFonts w:hint="eastAsia" w:ascii="Calibri" w:hAnsi="Calibri" w:eastAsia="黑体" w:cs="Arial"/>
          <w:lang w:val="en-US" w:eastAsia="zh-CN" w:bidi="ar-SA"/>
        </w:rPr>
        <w:t>场景九：我的套餐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_Toc26056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16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Calibri" w:hAnsi="宋体" w:eastAsia="黑体" w:cs="宋体"/>
          <w:bCs/>
          <w:szCs w:val="32"/>
          <w:lang w:val="en-US" w:eastAsia="zh-CN" w:bidi="ar-SA"/>
        </w:rPr>
        <w:t xml:space="preserve">.7 </w:t>
      </w:r>
      <w:r>
        <w:rPr>
          <w:rFonts w:hint="eastAsia" w:ascii="Calibri" w:hAnsi="宋体" w:eastAsia="黑体" w:cs="宋体"/>
          <w:bCs/>
          <w:lang w:val="en-US" w:eastAsia="zh-CN" w:bidi="ar-SA"/>
        </w:rPr>
        <w:t>车辆信息列表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_Toc1188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17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.7.1 </w:t>
      </w:r>
      <w:r>
        <w:rPr>
          <w:rFonts w:hint="eastAsia" w:ascii="Calibri" w:hAnsi="Calibri" w:eastAsia="黑体" w:cs="Arial"/>
          <w:lang w:val="en-US" w:eastAsia="zh-CN" w:bidi="ar-SA"/>
        </w:rPr>
        <w:t>功能描述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_Toc24908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17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.7.2 </w:t>
      </w:r>
      <w:r>
        <w:rPr>
          <w:rFonts w:hint="eastAsia" w:ascii="Calibri" w:hAnsi="Calibri" w:eastAsia="黑体" w:cs="Arial"/>
          <w:lang w:val="en-US" w:eastAsia="zh-CN" w:bidi="ar-SA"/>
        </w:rPr>
        <w:t>用户界面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_Toc16716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17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宋体" w:eastAsia="微软雅黑" w:cs="宋体"/>
          <w:bCs/>
          <w:szCs w:val="26"/>
          <w:lang w:val="en-US" w:eastAsia="zh-CN" w:bidi="ar-SA"/>
        </w:rPr>
        <w:t xml:space="preserve">.7.3 </w:t>
      </w:r>
      <w:r>
        <w:rPr>
          <w:rFonts w:hint="eastAsia" w:ascii="Calibri" w:hAnsi="Calibri" w:eastAsia="黑体" w:cs="Arial"/>
          <w:lang w:val="en-US" w:eastAsia="zh-CN" w:bidi="ar-SA"/>
        </w:rPr>
        <w:t>场景一：</w:t>
      </w:r>
      <w:r>
        <w:rPr>
          <w:rFonts w:hint="eastAsia" w:ascii="Calibri" w:hAnsi="宋体" w:eastAsia="黑体" w:cs="宋体"/>
          <w:bCs/>
          <w:lang w:val="en-US" w:eastAsia="zh-CN" w:bidi="ar-SA"/>
        </w:rPr>
        <w:t>车辆信息列表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_Toc6736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17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宋体" w:eastAsia="微软雅黑" w:cs="宋体"/>
          <w:bCs/>
          <w:szCs w:val="26"/>
          <w:lang w:val="en-US" w:eastAsia="zh-CN" w:bidi="ar-SA"/>
        </w:rPr>
        <w:t xml:space="preserve">.7.4 </w:t>
      </w:r>
      <w:r>
        <w:rPr>
          <w:rFonts w:hint="eastAsia" w:ascii="Calibri" w:hAnsi="Calibri" w:eastAsia="黑体" w:cs="Arial"/>
          <w:lang w:val="en-US" w:eastAsia="zh-CN" w:bidi="ar-SA"/>
        </w:rPr>
        <w:t>场景二：</w:t>
      </w:r>
      <w:r>
        <w:rPr>
          <w:rFonts w:hint="eastAsia" w:ascii="Calibri" w:hAnsi="宋体" w:eastAsia="黑体" w:cs="宋体"/>
          <w:bCs/>
          <w:lang w:val="en-US" w:eastAsia="zh-CN" w:bidi="ar-SA"/>
        </w:rPr>
        <w:t>新增车辆信息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_Toc21358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18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Calibri" w:hAnsi="宋体" w:eastAsia="黑体" w:cs="宋体"/>
          <w:bCs/>
          <w:szCs w:val="32"/>
          <w:lang w:val="en-US" w:eastAsia="zh-CN" w:bidi="ar-SA"/>
        </w:rPr>
        <w:t xml:space="preserve">.8 </w:t>
      </w:r>
      <w:r>
        <w:rPr>
          <w:rFonts w:hint="eastAsia" w:ascii="Calibri" w:hAnsi="宋体" w:eastAsia="黑体" w:cs="宋体"/>
          <w:bCs/>
          <w:lang w:val="en-US" w:eastAsia="zh-CN" w:bidi="ar-SA"/>
        </w:rPr>
        <w:t>店铺信息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_Toc3590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18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.8.1 </w:t>
      </w:r>
      <w:r>
        <w:rPr>
          <w:rFonts w:hint="eastAsia" w:ascii="Calibri" w:hAnsi="Calibri" w:eastAsia="黑体" w:cs="Arial"/>
          <w:lang w:val="en-US" w:eastAsia="zh-CN" w:bidi="ar-SA"/>
        </w:rPr>
        <w:t>功能描述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_Toc21783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19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.8.2 </w:t>
      </w:r>
      <w:r>
        <w:rPr>
          <w:rFonts w:hint="eastAsia" w:ascii="Calibri" w:hAnsi="Calibri" w:eastAsia="黑体" w:cs="Arial"/>
          <w:lang w:val="en-US" w:eastAsia="zh-CN" w:bidi="ar-SA"/>
        </w:rPr>
        <w:t>用户界面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_Toc24906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19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宋体" w:eastAsia="微软雅黑" w:cs="宋体"/>
          <w:bCs/>
          <w:szCs w:val="26"/>
          <w:lang w:val="en-US" w:eastAsia="zh-CN" w:bidi="ar-SA"/>
        </w:rPr>
        <w:t xml:space="preserve">.8.3 </w:t>
      </w:r>
      <w:r>
        <w:rPr>
          <w:rFonts w:hint="eastAsia" w:ascii="Calibri" w:hAnsi="Calibri" w:eastAsia="黑体" w:cs="Arial"/>
          <w:lang w:val="en-US" w:eastAsia="zh-CN" w:bidi="ar-SA"/>
        </w:rPr>
        <w:t>场景一：</w:t>
      </w:r>
      <w:r>
        <w:rPr>
          <w:rFonts w:hint="eastAsia" w:ascii="Calibri" w:hAnsi="宋体" w:eastAsia="黑体" w:cs="宋体"/>
          <w:bCs/>
          <w:lang w:val="en-US" w:eastAsia="zh-CN" w:bidi="ar-SA"/>
        </w:rPr>
        <w:t>店铺列表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_Toc1710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19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宋体" w:eastAsia="微软雅黑" w:cs="宋体"/>
          <w:bCs/>
          <w:szCs w:val="26"/>
          <w:lang w:val="en-US" w:eastAsia="zh-CN" w:bidi="ar-SA"/>
        </w:rPr>
        <w:t xml:space="preserve">.8.4 </w:t>
      </w:r>
      <w:r>
        <w:rPr>
          <w:rFonts w:hint="eastAsia" w:ascii="Calibri" w:hAnsi="Calibri" w:eastAsia="黑体" w:cs="Arial"/>
          <w:lang w:val="en-US" w:eastAsia="zh-CN" w:bidi="ar-SA"/>
        </w:rPr>
        <w:t>场景二：</w:t>
      </w:r>
      <w:r>
        <w:rPr>
          <w:rFonts w:hint="eastAsia" w:ascii="Calibri" w:hAnsi="宋体" w:eastAsia="黑体" w:cs="宋体"/>
          <w:bCs/>
          <w:lang w:val="en-US" w:eastAsia="zh-CN" w:bidi="ar-SA"/>
        </w:rPr>
        <w:t>店铺详细信息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_Toc11768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19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宋体" w:eastAsia="微软雅黑" w:cs="宋体"/>
          <w:bCs/>
          <w:szCs w:val="26"/>
          <w:lang w:val="en-US" w:eastAsia="zh-CN" w:bidi="ar-SA"/>
        </w:rPr>
        <w:t xml:space="preserve">.8.5 </w:t>
      </w:r>
      <w:r>
        <w:rPr>
          <w:rFonts w:hint="eastAsia" w:ascii="Calibri" w:hAnsi="Calibri" w:eastAsia="黑体" w:cs="Arial"/>
          <w:lang w:val="en-US" w:eastAsia="zh-CN" w:bidi="ar-SA"/>
        </w:rPr>
        <w:t>场景三：</w:t>
      </w:r>
      <w:r>
        <w:rPr>
          <w:rFonts w:hint="eastAsia" w:ascii="Calibri" w:hAnsi="宋体" w:eastAsia="黑体" w:cs="宋体"/>
          <w:bCs/>
          <w:lang w:val="en-US" w:eastAsia="zh-CN" w:bidi="ar-SA"/>
        </w:rPr>
        <w:t>预约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_Toc20843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20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Calibri" w:hAnsi="Calibri" w:eastAsia="黑体" w:cs="Arial"/>
          <w:bCs/>
          <w:szCs w:val="32"/>
          <w:lang w:val="en-US" w:eastAsia="zh-CN" w:bidi="ar-SA"/>
        </w:rPr>
        <w:t xml:space="preserve">.9 </w:t>
      </w:r>
      <w:r>
        <w:rPr>
          <w:rFonts w:hint="eastAsia" w:ascii="Calibri" w:hAnsi="Calibri" w:eastAsia="黑体" w:cs="Arial"/>
          <w:lang w:val="en-US" w:eastAsia="zh-CN" w:bidi="ar-SA"/>
        </w:rPr>
        <w:t>支付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_Toc15368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21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.9.1 </w:t>
      </w:r>
      <w:r>
        <w:rPr>
          <w:rFonts w:hint="eastAsia" w:ascii="Calibri" w:hAnsi="Calibri" w:eastAsia="黑体" w:cs="Arial"/>
          <w:lang w:val="en-US" w:eastAsia="zh-CN" w:bidi="ar-SA"/>
        </w:rPr>
        <w:t>功能描述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_Toc23168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21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微软雅黑" w:eastAsia="微软雅黑" w:cs="Arial"/>
          <w:szCs w:val="26"/>
          <w:lang w:val="en-US" w:eastAsia="zh-CN" w:bidi="ar-SA"/>
        </w:rPr>
        <w:t xml:space="preserve">.9.2 </w:t>
      </w:r>
      <w:r>
        <w:rPr>
          <w:rFonts w:hint="eastAsia" w:ascii="Calibri" w:hAnsi="Calibri" w:eastAsia="黑体" w:cs="Arial"/>
          <w:lang w:val="en-US" w:eastAsia="zh-CN" w:bidi="ar-SA"/>
        </w:rPr>
        <w:t>用户界面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_Toc3227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21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49"/>
        </w:tabs>
        <w:rPr>
          <w:rFonts w:ascii="Calibri" w:hAnsi="Calibri" w:eastAsia="黑体" w:cs="Arial"/>
          <w:lang w:val="en-US" w:eastAsia="zh-CN" w:bidi="ar-SA"/>
        </w:rPr>
      </w:pPr>
      <w:r>
        <w:rPr>
          <w:rFonts w:ascii="Calibri" w:hAnsi="Calibri" w:eastAsia="黑体" w:cs="Arial"/>
          <w:lang w:val="en-US" w:eastAsia="zh-CN" w:bidi="ar-SA"/>
        </w:rPr>
        <w:t>4</w:t>
      </w:r>
      <w:r>
        <w:rPr>
          <w:rFonts w:hint="eastAsia" w:ascii="微软雅黑" w:hAnsi="宋体" w:eastAsia="微软雅黑" w:cs="宋体"/>
          <w:bCs/>
          <w:szCs w:val="26"/>
          <w:lang w:val="en-US" w:eastAsia="zh-CN" w:bidi="ar-SA"/>
        </w:rPr>
        <w:t xml:space="preserve">.9.3 </w:t>
      </w:r>
      <w:r>
        <w:rPr>
          <w:rFonts w:hint="eastAsia" w:ascii="Calibri" w:hAnsi="Calibri" w:eastAsia="黑体" w:cs="Arial"/>
          <w:lang w:val="en-US" w:eastAsia="zh-CN" w:bidi="ar-SA"/>
        </w:rPr>
        <w:t>场景一：</w:t>
      </w:r>
      <w:r>
        <w:rPr>
          <w:rFonts w:hint="eastAsia" w:ascii="Calibri" w:hAnsi="宋体" w:eastAsia="黑体" w:cs="宋体"/>
          <w:bCs/>
          <w:lang w:val="en-US" w:eastAsia="zh-CN" w:bidi="ar-SA"/>
        </w:rPr>
        <w:t>支付</w:t>
      </w:r>
      <w:r>
        <w:rPr>
          <w:rFonts w:ascii="Calibri" w:hAnsi="Calibri" w:eastAsia="黑体" w:cs="Arial"/>
          <w:lang w:val="en-US" w:eastAsia="zh-CN" w:bidi="ar-SA"/>
        </w:rPr>
        <w:tab/>
      </w:r>
      <w:r>
        <w:rPr>
          <w:rFonts w:ascii="Calibri" w:hAnsi="Calibri" w:eastAsia="黑体" w:cs="Arial"/>
          <w:lang w:val="en-US" w:eastAsia="zh-CN" w:bidi="ar-SA"/>
        </w:rPr>
        <w:fldChar w:fldCharType="begin"/>
      </w:r>
      <w:r>
        <w:rPr>
          <w:rFonts w:ascii="Calibri" w:hAnsi="Calibri" w:eastAsia="黑体" w:cs="Arial"/>
          <w:lang w:val="en-US" w:eastAsia="zh-CN" w:bidi="ar-SA"/>
        </w:rPr>
        <w:instrText xml:space="preserve"> PAGEREF _Toc5237 </w:instrText>
      </w:r>
      <w:r>
        <w:rPr>
          <w:rFonts w:ascii="Calibri" w:hAnsi="Calibri" w:eastAsia="黑体" w:cs="Arial"/>
          <w:lang w:val="en-US" w:eastAsia="zh-CN" w:bidi="ar-SA"/>
        </w:rPr>
        <w:fldChar w:fldCharType="separate"/>
      </w:r>
      <w:r>
        <w:rPr>
          <w:rFonts w:ascii="Calibri" w:hAnsi="Calibri" w:eastAsia="黑体" w:cs="Arial"/>
          <w:lang w:val="en-US" w:eastAsia="zh-CN" w:bidi="ar-SA"/>
        </w:rPr>
        <w:t>21</w:t>
      </w:r>
      <w:r>
        <w:rPr>
          <w:rFonts w:ascii="Calibri" w:hAnsi="Calibri" w:eastAsia="黑体" w:cs="Arial"/>
          <w:lang w:val="en-US" w:eastAsia="zh-CN" w:bidi="ar-SA"/>
        </w:rPr>
        <w:fldChar w:fldCharType="end"/>
      </w:r>
    </w:p>
    <w:p>
      <w:pPr>
        <w:tabs>
          <w:tab w:val="right" w:leader="dot" w:pos="9356"/>
        </w:tabs>
        <w:ind w:firstLine="400"/>
        <w:rPr>
          <w:rFonts w:ascii="Times New Roman" w:hAnsi="Times New Roman"/>
          <w:sz w:val="20"/>
        </w:rPr>
      </w:pPr>
      <w:r>
        <w:rPr>
          <w:rFonts w:hint="eastAsia" w:ascii="微软雅黑" w:hAnsi="宋体" w:eastAsia="微软雅黑" w:cs="宋体"/>
          <w:b/>
          <w:bCs/>
          <w:kern w:val="44"/>
          <w:sz w:val="24"/>
          <w:szCs w:val="26"/>
          <w:lang w:val="en-US" w:eastAsia="zh-CN" w:bidi="ar-SA"/>
        </w:rPr>
        <w:fldChar w:fldCharType="end"/>
      </w:r>
      <w:r>
        <w:rPr>
          <w:rFonts w:ascii="Times New Roman" w:hAnsi="Times New Roman"/>
          <w:sz w:val="20"/>
        </w:rPr>
        <w:br w:type="page"/>
      </w:r>
    </w:p>
    <w:p>
      <w:pPr>
        <w:pStyle w:val="2"/>
        <w:ind w:right="160"/>
      </w:pPr>
      <w:bookmarkStart w:id="1" w:name="_Toc30531"/>
      <w:r>
        <w:rPr>
          <w:rFonts w:hint="eastAsia"/>
        </w:rPr>
        <w:t>文档概述</w:t>
      </w:r>
      <w:bookmarkEnd w:id="0"/>
      <w:bookmarkEnd w:id="1"/>
      <w:bookmarkStart w:id="2" w:name="_Toc6634204"/>
      <w:bookmarkStart w:id="3" w:name="_Toc6293165"/>
      <w:bookmarkStart w:id="4" w:name="_Toc9411249"/>
      <w:bookmarkStart w:id="5" w:name="_Toc2667942"/>
      <w:bookmarkStart w:id="6" w:name="_Toc535657402"/>
    </w:p>
    <w:p>
      <w:pPr>
        <w:pStyle w:val="3"/>
      </w:pPr>
      <w:bookmarkStart w:id="7" w:name="_Toc6035"/>
      <w:r>
        <w:rPr>
          <w:rFonts w:hint="eastAsia"/>
        </w:rPr>
        <w:t>文档更新说明</w:t>
      </w:r>
      <w:bookmarkEnd w:id="7"/>
    </w:p>
    <w:tbl>
      <w:tblPr>
        <w:tblStyle w:val="32"/>
        <w:tblW w:w="98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312"/>
        <w:gridCol w:w="718"/>
        <w:gridCol w:w="910"/>
        <w:gridCol w:w="890"/>
        <w:gridCol w:w="62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3" w:type="dxa"/>
            <w:gridSpan w:val="2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center"/>
          </w:tcPr>
          <w:p>
            <w:pPr/>
            <w:r>
              <w:rPr>
                <w:rFonts w:hint="eastAsia"/>
              </w:rPr>
              <w:t>文档名称</w:t>
            </w:r>
          </w:p>
        </w:tc>
        <w:tc>
          <w:tcPr>
            <w:tcW w:w="8815" w:type="dxa"/>
            <w:gridSpan w:val="4"/>
            <w:tcBorders>
              <w:top w:val="double" w:color="auto" w:sz="12" w:space="0"/>
              <w:left w:val="single" w:color="auto" w:sz="6" w:space="0"/>
              <w:bottom w:val="single" w:color="auto" w:sz="6" w:space="0"/>
              <w:right w:val="double" w:color="auto" w:sz="12" w:space="0"/>
            </w:tcBorders>
            <w:vAlign w:val="center"/>
          </w:tcPr>
          <w:p>
            <w:pP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3" w:type="dxa"/>
            <w:gridSpan w:val="2"/>
            <w:tcBorders>
              <w:top w:val="single" w:color="auto" w:sz="6" w:space="0"/>
              <w:left w:val="double" w:color="auto" w:sz="12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center"/>
          </w:tcPr>
          <w:p>
            <w:pPr/>
            <w:r>
              <w:rPr>
                <w:rFonts w:hint="eastAsia"/>
              </w:rPr>
              <w:t>作者</w:t>
            </w:r>
          </w:p>
        </w:tc>
        <w:tc>
          <w:tcPr>
            <w:tcW w:w="881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12" w:space="0"/>
            </w:tcBorders>
            <w:vAlign w:val="center"/>
          </w:tcPr>
          <w:p>
            <w:pP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3" w:type="dxa"/>
            <w:gridSpan w:val="2"/>
            <w:tcBorders>
              <w:top w:val="single" w:color="auto" w:sz="6" w:space="0"/>
              <w:left w:val="double" w:color="auto" w:sz="12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center"/>
          </w:tcPr>
          <w:p>
            <w:pPr/>
            <w:r>
              <w:rPr>
                <w:rFonts w:hint="eastAsia"/>
              </w:rPr>
              <w:t>类别</w:t>
            </w:r>
          </w:p>
        </w:tc>
        <w:tc>
          <w:tcPr>
            <w:tcW w:w="881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12" w:space="0"/>
            </w:tcBorders>
            <w:vAlign w:val="center"/>
          </w:tcPr>
          <w:p>
            <w:pPr/>
            <w:r>
              <w:rPr>
                <w:rFonts w:hint="eastAsia"/>
              </w:rPr>
              <w:t>开发文档</w:t>
            </w:r>
            <w:r>
              <w:t>_ESS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3" w:type="dxa"/>
            <w:gridSpan w:val="2"/>
            <w:tcBorders>
              <w:top w:val="single" w:color="auto" w:sz="6" w:space="0"/>
              <w:left w:val="double" w:color="auto" w:sz="12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center"/>
          </w:tcPr>
          <w:p>
            <w:pPr/>
            <w:r>
              <w:rPr>
                <w:rFonts w:hint="eastAsia"/>
              </w:rPr>
              <w:t>子类别</w:t>
            </w:r>
          </w:p>
        </w:tc>
        <w:tc>
          <w:tcPr>
            <w:tcW w:w="881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12" w:space="0"/>
            </w:tcBorders>
            <w:vAlign w:val="center"/>
          </w:tcPr>
          <w:p>
            <w:pPr/>
            <w:r>
              <w:rPr>
                <w:rFonts w:hint="eastAsia"/>
              </w:rPr>
              <w:t>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3" w:type="dxa"/>
            <w:gridSpan w:val="2"/>
            <w:tcBorders>
              <w:top w:val="single" w:color="auto" w:sz="6" w:space="0"/>
              <w:left w:val="double" w:color="auto" w:sz="12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center"/>
          </w:tcPr>
          <w:p>
            <w:pPr/>
            <w:r>
              <w:rPr>
                <w:rFonts w:hint="eastAsia"/>
              </w:rPr>
              <w:t>文件名称</w:t>
            </w:r>
          </w:p>
        </w:tc>
        <w:tc>
          <w:tcPr>
            <w:tcW w:w="881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12" w:space="0"/>
            </w:tcBorders>
            <w:vAlign w:val="center"/>
          </w:tcPr>
          <w:p>
            <w:pP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3" w:type="dxa"/>
            <w:gridSpan w:val="2"/>
            <w:tcBorders>
              <w:top w:val="single" w:color="auto" w:sz="6" w:space="0"/>
              <w:left w:val="double" w:color="auto" w:sz="12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center"/>
          </w:tcPr>
          <w:p>
            <w:pPr/>
            <w:r>
              <w:rPr>
                <w:rFonts w:hint="eastAsia"/>
              </w:rPr>
              <w:t>摘要</w:t>
            </w:r>
          </w:p>
        </w:tc>
        <w:tc>
          <w:tcPr>
            <w:tcW w:w="881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12" w:space="0"/>
            </w:tcBorders>
            <w:vAlign w:val="center"/>
          </w:tcPr>
          <w:p>
            <w:pP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888" w:type="dxa"/>
            <w:gridSpan w:val="6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  <w:shd w:val="pct10" w:color="auto" w:fill="auto"/>
            <w:vAlign w:val="center"/>
          </w:tcPr>
          <w:p>
            <w:pPr/>
            <w:r>
              <w:rPr>
                <w:rFonts w:hint="eastAsia"/>
              </w:rPr>
              <w:t>修订历史 (REVISION HISTORY)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61" w:type="dxa"/>
            <w:tcBorders>
              <w:top w:val="single" w:color="auto" w:sz="6" w:space="0"/>
              <w:left w:val="double" w:color="auto" w:sz="12" w:space="0"/>
              <w:right w:val="single" w:color="auto" w:sz="4" w:space="0"/>
            </w:tcBorders>
            <w:shd w:val="pct10" w:color="auto" w:fill="auto"/>
            <w:vAlign w:val="center"/>
          </w:tcPr>
          <w:p>
            <w:pPr/>
            <w:r>
              <w:rPr>
                <w:rFonts w:hint="eastAsia"/>
              </w:rPr>
              <w:t>版本号</w:t>
            </w:r>
          </w:p>
        </w:tc>
        <w:tc>
          <w:tcPr>
            <w:tcW w:w="1030" w:type="dxa"/>
            <w:gridSpan w:val="2"/>
            <w:tcBorders>
              <w:top w:val="single" w:color="auto" w:sz="6" w:space="0"/>
              <w:left w:val="nil"/>
              <w:right w:val="single" w:color="auto" w:sz="4" w:space="0"/>
            </w:tcBorders>
            <w:shd w:val="pct10" w:color="auto" w:fill="auto"/>
            <w:vAlign w:val="center"/>
          </w:tcPr>
          <w:p>
            <w:pPr/>
            <w:r>
              <w:rPr>
                <w:rFonts w:hint="eastAsia"/>
              </w:rPr>
              <w:t>日期</w:t>
            </w:r>
          </w:p>
        </w:tc>
        <w:tc>
          <w:tcPr>
            <w:tcW w:w="910" w:type="dxa"/>
            <w:tcBorders>
              <w:top w:val="single" w:color="auto" w:sz="6" w:space="0"/>
              <w:left w:val="nil"/>
              <w:right w:val="single" w:color="auto" w:sz="4" w:space="0"/>
            </w:tcBorders>
            <w:shd w:val="pct10" w:color="auto" w:fill="auto"/>
            <w:vAlign w:val="center"/>
          </w:tcPr>
          <w:p>
            <w:pPr/>
            <w:r>
              <w:rPr>
                <w:rFonts w:hint="eastAsia"/>
              </w:rPr>
              <w:t>修改人</w:t>
            </w:r>
          </w:p>
        </w:tc>
        <w:tc>
          <w:tcPr>
            <w:tcW w:w="890" w:type="dxa"/>
            <w:tcBorders>
              <w:top w:val="single" w:color="auto" w:sz="6" w:space="0"/>
              <w:left w:val="nil"/>
              <w:right w:val="single" w:color="auto" w:sz="4" w:space="0"/>
            </w:tcBorders>
            <w:shd w:val="pct10" w:color="auto" w:fill="auto"/>
            <w:vAlign w:val="center"/>
          </w:tcPr>
          <w:p>
            <w:pPr/>
            <w:r>
              <w:rPr>
                <w:rFonts w:hint="eastAsia"/>
              </w:rPr>
              <w:t>审阅人</w:t>
            </w:r>
          </w:p>
        </w:tc>
        <w:tc>
          <w:tcPr>
            <w:tcW w:w="6297" w:type="dxa"/>
            <w:tcBorders>
              <w:top w:val="single" w:color="auto" w:sz="6" w:space="0"/>
              <w:left w:val="nil"/>
              <w:right w:val="double" w:color="auto" w:sz="12" w:space="0"/>
            </w:tcBorders>
            <w:shd w:val="pct10" w:color="auto" w:fill="auto"/>
            <w:vAlign w:val="center"/>
          </w:tcPr>
          <w:p>
            <w:pPr/>
            <w:r>
              <w:rPr>
                <w:rFonts w:hint="eastAsia"/>
              </w:rPr>
              <w:t>摘要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61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4" w:space="0"/>
            </w:tcBorders>
            <w:vAlign w:val="center"/>
          </w:tcPr>
          <w:p>
            <w:pPr/>
            <w:r>
              <w:rPr>
                <w:rFonts w:hint="eastAsia"/>
              </w:rPr>
              <w:t>0.1</w:t>
            </w:r>
          </w:p>
        </w:tc>
        <w:tc>
          <w:tcPr>
            <w:tcW w:w="1030" w:type="dxa"/>
            <w:gridSpan w:val="2"/>
            <w:tcBorders>
              <w:top w:val="double" w:color="auto" w:sz="6" w:space="0"/>
              <w:left w:val="nil"/>
              <w:bottom w:val="double" w:color="auto" w:sz="6" w:space="0"/>
              <w:right w:val="single" w:color="auto" w:sz="4" w:space="0"/>
            </w:tcBorders>
            <w:vAlign w:val="center"/>
          </w:tcPr>
          <w:p>
            <w:pPr/>
            <w:r>
              <w:rPr>
                <w:rFonts w:hint="eastAsia"/>
              </w:rPr>
              <w:t>2015/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/</w:t>
            </w:r>
            <w:r>
              <w:t>13</w:t>
            </w:r>
          </w:p>
        </w:tc>
        <w:tc>
          <w:tcPr>
            <w:tcW w:w="910" w:type="dxa"/>
            <w:tcBorders>
              <w:top w:val="double" w:color="auto" w:sz="6" w:space="0"/>
              <w:left w:val="nil"/>
              <w:bottom w:val="doub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蒋俊杰</w:t>
            </w:r>
          </w:p>
        </w:tc>
        <w:tc>
          <w:tcPr>
            <w:tcW w:w="890" w:type="dxa"/>
            <w:tcBorders>
              <w:top w:val="double" w:color="auto" w:sz="6" w:space="0"/>
              <w:left w:val="nil"/>
              <w:bottom w:val="double" w:color="auto" w:sz="6" w:space="0"/>
              <w:right w:val="single" w:color="auto" w:sz="4" w:space="0"/>
            </w:tcBorders>
            <w:vAlign w:val="center"/>
          </w:tcPr>
          <w:p>
            <w:pPr/>
          </w:p>
        </w:tc>
        <w:tc>
          <w:tcPr>
            <w:tcW w:w="6297" w:type="dxa"/>
            <w:tcBorders>
              <w:top w:val="double" w:color="auto" w:sz="6" w:space="0"/>
              <w:left w:val="nil"/>
              <w:bottom w:val="double" w:color="auto" w:sz="6" w:space="0"/>
              <w:right w:val="double" w:color="auto" w:sz="12" w:space="0"/>
            </w:tcBorders>
            <w:vAlign w:val="center"/>
          </w:tcPr>
          <w:p>
            <w:pPr/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61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黑体"/>
                <w:lang w:val="en-US" w:eastAsia="zh-CN"/>
              </w:rPr>
            </w:pPr>
            <w:ins w:id="0" w:author="jiang" w:date="2015-12-07T15:41:45Z">
              <w:r>
                <w:rPr>
                  <w:rFonts w:hint="eastAsia"/>
                  <w:lang w:val="en-US" w:eastAsia="zh-CN"/>
                </w:rPr>
                <w:t>0.2</w:t>
              </w:r>
            </w:ins>
          </w:p>
        </w:tc>
        <w:tc>
          <w:tcPr>
            <w:tcW w:w="1030" w:type="dxa"/>
            <w:gridSpan w:val="2"/>
            <w:tcBorders>
              <w:top w:val="double" w:color="auto" w:sz="6" w:space="0"/>
              <w:left w:val="nil"/>
              <w:bottom w:val="doub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黑体"/>
                <w:lang w:val="en-US" w:eastAsia="zh-CN"/>
              </w:rPr>
            </w:pPr>
            <w:ins w:id="1" w:author="jiang" w:date="2015-12-07T15:41:48Z">
              <w:r>
                <w:rPr>
                  <w:rFonts w:hint="eastAsia"/>
                  <w:lang w:val="en-US" w:eastAsia="zh-CN"/>
                </w:rPr>
                <w:t>2015</w:t>
              </w:r>
            </w:ins>
            <w:ins w:id="2" w:author="jiang" w:date="2015-12-07T15:41:49Z">
              <w:r>
                <w:rPr>
                  <w:rFonts w:hint="eastAsia"/>
                  <w:lang w:val="en-US" w:eastAsia="zh-CN"/>
                </w:rPr>
                <w:t>/1</w:t>
              </w:r>
            </w:ins>
            <w:ins w:id="3" w:author="jiang" w:date="2015-12-07T15:41:51Z">
              <w:r>
                <w:rPr>
                  <w:rFonts w:hint="eastAsia"/>
                  <w:lang w:val="en-US" w:eastAsia="zh-CN"/>
                </w:rPr>
                <w:t>2</w:t>
              </w:r>
            </w:ins>
            <w:ins w:id="4" w:author="jiang" w:date="2015-12-07T15:41:52Z">
              <w:r>
                <w:rPr>
                  <w:rFonts w:hint="eastAsia"/>
                  <w:lang w:val="en-US" w:eastAsia="zh-CN"/>
                </w:rPr>
                <w:t>/0</w:t>
              </w:r>
            </w:ins>
            <w:ins w:id="5" w:author="jiang" w:date="2015-12-07T15:41:53Z">
              <w:r>
                <w:rPr>
                  <w:rFonts w:hint="eastAsia"/>
                  <w:lang w:val="en-US" w:eastAsia="zh-CN"/>
                </w:rPr>
                <w:t>7</w:t>
              </w:r>
            </w:ins>
          </w:p>
        </w:tc>
        <w:tc>
          <w:tcPr>
            <w:tcW w:w="910" w:type="dxa"/>
            <w:tcBorders>
              <w:top w:val="double" w:color="auto" w:sz="6" w:space="0"/>
              <w:left w:val="nil"/>
              <w:bottom w:val="doub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黑体"/>
                <w:lang w:val="en-US" w:eastAsia="zh-CN"/>
              </w:rPr>
            </w:pPr>
            <w:ins w:id="6" w:author="jiang" w:date="2015-12-07T15:41:56Z">
              <w:r>
                <w:rPr>
                  <w:rFonts w:hint="eastAsia"/>
                  <w:lang w:val="en-US" w:eastAsia="zh-CN"/>
                </w:rPr>
                <w:t>蒋俊杰</w:t>
              </w:r>
            </w:ins>
          </w:p>
        </w:tc>
        <w:tc>
          <w:tcPr>
            <w:tcW w:w="890" w:type="dxa"/>
            <w:tcBorders>
              <w:top w:val="double" w:color="auto" w:sz="6" w:space="0"/>
              <w:left w:val="nil"/>
              <w:bottom w:val="double" w:color="auto" w:sz="6" w:space="0"/>
              <w:right w:val="single" w:color="auto" w:sz="4" w:space="0"/>
            </w:tcBorders>
            <w:vAlign w:val="center"/>
          </w:tcPr>
          <w:p>
            <w:pPr/>
          </w:p>
        </w:tc>
        <w:tc>
          <w:tcPr>
            <w:tcW w:w="6297" w:type="dxa"/>
            <w:tcBorders>
              <w:top w:val="double" w:color="auto" w:sz="6" w:space="0"/>
              <w:left w:val="nil"/>
              <w:bottom w:val="double" w:color="auto" w:sz="6" w:space="0"/>
              <w:right w:val="double" w:color="auto" w:sz="12" w:space="0"/>
            </w:tcBorders>
            <w:vAlign w:val="center"/>
          </w:tcPr>
          <w:p>
            <w:pPr>
              <w:rPr>
                <w:rFonts w:hint="eastAsia" w:eastAsia="黑体"/>
                <w:lang w:val="en-US" w:eastAsia="zh-CN"/>
              </w:rPr>
            </w:pPr>
            <w:ins w:id="7" w:author="jiang" w:date="2015-12-07T15:41:59Z">
              <w:r>
                <w:rPr>
                  <w:rFonts w:hint="eastAsia"/>
                  <w:lang w:val="en-US" w:eastAsia="zh-CN"/>
                </w:rPr>
                <w:t>修改</w:t>
              </w:r>
            </w:ins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61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4" w:space="0"/>
            </w:tcBorders>
            <w:textDirection w:val="lrTb"/>
            <w:vAlign w:val="center"/>
          </w:tcPr>
          <w:p>
            <w:pPr/>
            <w:ins w:id="8" w:author="jiang" w:date="2015-12-07T15:41:45Z">
              <w:r>
                <w:rPr>
                  <w:rFonts w:hint="eastAsia"/>
                  <w:lang w:val="en-US" w:eastAsia="zh-CN"/>
                </w:rPr>
                <w:t>0.</w:t>
              </w:r>
            </w:ins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30" w:type="dxa"/>
            <w:gridSpan w:val="2"/>
            <w:tcBorders>
              <w:top w:val="double" w:color="auto" w:sz="6" w:space="0"/>
              <w:left w:val="nil"/>
              <w:bottom w:val="double" w:color="auto" w:sz="6" w:space="0"/>
              <w:right w:val="single" w:color="auto" w:sz="4" w:space="0"/>
            </w:tcBorders>
            <w:textDirection w:val="lrTb"/>
            <w:vAlign w:val="center"/>
          </w:tcPr>
          <w:p>
            <w:pPr/>
            <w:ins w:id="9" w:author="jiang" w:date="2015-12-07T15:41:48Z">
              <w:r>
                <w:rPr>
                  <w:rFonts w:hint="eastAsia"/>
                  <w:lang w:val="en-US" w:eastAsia="zh-CN"/>
                </w:rPr>
                <w:t>2015</w:t>
              </w:r>
            </w:ins>
            <w:ins w:id="10" w:author="jiang" w:date="2015-12-07T15:41:49Z">
              <w:r>
                <w:rPr>
                  <w:rFonts w:hint="eastAsia"/>
                  <w:lang w:val="en-US" w:eastAsia="zh-CN"/>
                </w:rPr>
                <w:t>/1</w:t>
              </w:r>
            </w:ins>
            <w:ins w:id="11" w:author="jiang" w:date="2015-12-07T15:41:51Z">
              <w:r>
                <w:rPr>
                  <w:rFonts w:hint="eastAsia"/>
                  <w:lang w:val="en-US" w:eastAsia="zh-CN"/>
                </w:rPr>
                <w:t>2</w:t>
              </w:r>
            </w:ins>
            <w:ins w:id="12" w:author="jiang" w:date="2015-12-07T15:41:52Z">
              <w:r>
                <w:rPr>
                  <w:rFonts w:hint="eastAsia"/>
                  <w:lang w:val="en-US" w:eastAsia="zh-CN"/>
                </w:rPr>
                <w:t>/</w:t>
              </w:r>
            </w:ins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910" w:type="dxa"/>
            <w:tcBorders>
              <w:top w:val="double" w:color="auto" w:sz="6" w:space="0"/>
              <w:left w:val="nil"/>
              <w:bottom w:val="double" w:color="auto" w:sz="6" w:space="0"/>
              <w:right w:val="single" w:color="auto" w:sz="4" w:space="0"/>
            </w:tcBorders>
            <w:textDirection w:val="lrTb"/>
            <w:vAlign w:val="center"/>
          </w:tcPr>
          <w:p>
            <w:pPr/>
            <w:ins w:id="13" w:author="jiang" w:date="2015-12-07T15:41:56Z">
              <w:r>
                <w:rPr>
                  <w:rFonts w:hint="eastAsia"/>
                  <w:lang w:val="en-US" w:eastAsia="zh-CN"/>
                </w:rPr>
                <w:t>蒋俊杰</w:t>
              </w:r>
            </w:ins>
          </w:p>
        </w:tc>
        <w:tc>
          <w:tcPr>
            <w:tcW w:w="890" w:type="dxa"/>
            <w:tcBorders>
              <w:top w:val="double" w:color="auto" w:sz="6" w:space="0"/>
              <w:left w:val="nil"/>
              <w:bottom w:val="double" w:color="auto" w:sz="6" w:space="0"/>
              <w:right w:val="single" w:color="auto" w:sz="4" w:space="0"/>
            </w:tcBorders>
            <w:textDirection w:val="lrTb"/>
            <w:vAlign w:val="center"/>
          </w:tcPr>
          <w:p>
            <w:pPr/>
          </w:p>
        </w:tc>
        <w:tc>
          <w:tcPr>
            <w:tcW w:w="6297" w:type="dxa"/>
            <w:tcBorders>
              <w:top w:val="double" w:color="auto" w:sz="6" w:space="0"/>
              <w:left w:val="nil"/>
              <w:bottom w:val="double" w:color="auto" w:sz="6" w:space="0"/>
              <w:right w:val="double" w:color="auto" w:sz="12" w:space="0"/>
            </w:tcBorders>
            <w:textDirection w:val="lrTb"/>
            <w:vAlign w:val="center"/>
          </w:tcPr>
          <w:p>
            <w:pPr/>
            <w:ins w:id="14" w:author="jiang" w:date="2015-12-07T15:41:59Z">
              <w:r>
                <w:rPr>
                  <w:rFonts w:hint="eastAsia"/>
                  <w:lang w:val="en-US" w:eastAsia="zh-CN"/>
                </w:rPr>
                <w:t>修改</w:t>
              </w:r>
            </w:ins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61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4" w:space="0"/>
            </w:tcBorders>
            <w:vAlign w:val="center"/>
          </w:tcPr>
          <w:p>
            <w:pPr/>
          </w:p>
        </w:tc>
        <w:tc>
          <w:tcPr>
            <w:tcW w:w="1030" w:type="dxa"/>
            <w:gridSpan w:val="2"/>
            <w:tcBorders>
              <w:top w:val="double" w:color="auto" w:sz="6" w:space="0"/>
              <w:left w:val="nil"/>
              <w:bottom w:val="double" w:color="auto" w:sz="6" w:space="0"/>
              <w:right w:val="single" w:color="auto" w:sz="4" w:space="0"/>
            </w:tcBorders>
            <w:vAlign w:val="center"/>
          </w:tcPr>
          <w:p>
            <w:pPr/>
          </w:p>
        </w:tc>
        <w:tc>
          <w:tcPr>
            <w:tcW w:w="910" w:type="dxa"/>
            <w:tcBorders>
              <w:top w:val="double" w:color="auto" w:sz="6" w:space="0"/>
              <w:left w:val="nil"/>
              <w:bottom w:val="double" w:color="auto" w:sz="6" w:space="0"/>
              <w:right w:val="single" w:color="auto" w:sz="4" w:space="0"/>
            </w:tcBorders>
            <w:vAlign w:val="center"/>
          </w:tcPr>
          <w:p>
            <w:pPr/>
          </w:p>
        </w:tc>
        <w:tc>
          <w:tcPr>
            <w:tcW w:w="890" w:type="dxa"/>
            <w:tcBorders>
              <w:top w:val="double" w:color="auto" w:sz="6" w:space="0"/>
              <w:left w:val="nil"/>
              <w:bottom w:val="double" w:color="auto" w:sz="6" w:space="0"/>
              <w:right w:val="single" w:color="auto" w:sz="4" w:space="0"/>
            </w:tcBorders>
            <w:vAlign w:val="center"/>
          </w:tcPr>
          <w:p>
            <w:pPr/>
          </w:p>
        </w:tc>
        <w:tc>
          <w:tcPr>
            <w:tcW w:w="6297" w:type="dxa"/>
            <w:tcBorders>
              <w:top w:val="double" w:color="auto" w:sz="6" w:space="0"/>
              <w:left w:val="nil"/>
              <w:bottom w:val="double" w:color="auto" w:sz="6" w:space="0"/>
              <w:right w:val="double" w:color="auto" w:sz="12" w:space="0"/>
            </w:tcBorders>
            <w:vAlign w:val="center"/>
          </w:tcPr>
          <w:p>
            <w:pP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61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4" w:space="0"/>
            </w:tcBorders>
            <w:vAlign w:val="center"/>
          </w:tcPr>
          <w:p>
            <w:pPr/>
          </w:p>
        </w:tc>
        <w:tc>
          <w:tcPr>
            <w:tcW w:w="1030" w:type="dxa"/>
            <w:gridSpan w:val="2"/>
            <w:tcBorders>
              <w:top w:val="double" w:color="auto" w:sz="6" w:space="0"/>
              <w:left w:val="nil"/>
              <w:bottom w:val="double" w:color="auto" w:sz="6" w:space="0"/>
              <w:right w:val="single" w:color="auto" w:sz="4" w:space="0"/>
            </w:tcBorders>
            <w:vAlign w:val="center"/>
          </w:tcPr>
          <w:p>
            <w:pPr/>
          </w:p>
        </w:tc>
        <w:tc>
          <w:tcPr>
            <w:tcW w:w="910" w:type="dxa"/>
            <w:tcBorders>
              <w:top w:val="double" w:color="auto" w:sz="6" w:space="0"/>
              <w:left w:val="nil"/>
              <w:bottom w:val="double" w:color="auto" w:sz="6" w:space="0"/>
              <w:right w:val="single" w:color="auto" w:sz="4" w:space="0"/>
            </w:tcBorders>
            <w:vAlign w:val="center"/>
          </w:tcPr>
          <w:p>
            <w:pPr/>
          </w:p>
        </w:tc>
        <w:tc>
          <w:tcPr>
            <w:tcW w:w="890" w:type="dxa"/>
            <w:tcBorders>
              <w:top w:val="double" w:color="auto" w:sz="6" w:space="0"/>
              <w:left w:val="nil"/>
              <w:bottom w:val="double" w:color="auto" w:sz="6" w:space="0"/>
              <w:right w:val="single" w:color="auto" w:sz="4" w:space="0"/>
            </w:tcBorders>
            <w:vAlign w:val="center"/>
          </w:tcPr>
          <w:p>
            <w:pPr/>
          </w:p>
        </w:tc>
        <w:tc>
          <w:tcPr>
            <w:tcW w:w="6297" w:type="dxa"/>
            <w:tcBorders>
              <w:top w:val="double" w:color="auto" w:sz="6" w:space="0"/>
              <w:left w:val="nil"/>
              <w:bottom w:val="double" w:color="auto" w:sz="6" w:space="0"/>
              <w:right w:val="double" w:color="auto" w:sz="12" w:space="0"/>
            </w:tcBorders>
            <w:vAlign w:val="center"/>
          </w:tcPr>
          <w:p>
            <w:pP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61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4" w:space="0"/>
            </w:tcBorders>
            <w:vAlign w:val="center"/>
          </w:tcPr>
          <w:p>
            <w:pPr/>
          </w:p>
        </w:tc>
        <w:tc>
          <w:tcPr>
            <w:tcW w:w="1030" w:type="dxa"/>
            <w:gridSpan w:val="2"/>
            <w:tcBorders>
              <w:top w:val="double" w:color="auto" w:sz="6" w:space="0"/>
              <w:left w:val="nil"/>
              <w:bottom w:val="double" w:color="auto" w:sz="6" w:space="0"/>
              <w:right w:val="single" w:color="auto" w:sz="4" w:space="0"/>
            </w:tcBorders>
            <w:vAlign w:val="center"/>
          </w:tcPr>
          <w:p>
            <w:pPr/>
          </w:p>
        </w:tc>
        <w:tc>
          <w:tcPr>
            <w:tcW w:w="910" w:type="dxa"/>
            <w:tcBorders>
              <w:top w:val="double" w:color="auto" w:sz="6" w:space="0"/>
              <w:left w:val="nil"/>
              <w:bottom w:val="double" w:color="auto" w:sz="6" w:space="0"/>
              <w:right w:val="single" w:color="auto" w:sz="4" w:space="0"/>
            </w:tcBorders>
            <w:vAlign w:val="center"/>
          </w:tcPr>
          <w:p>
            <w:pPr/>
          </w:p>
        </w:tc>
        <w:tc>
          <w:tcPr>
            <w:tcW w:w="890" w:type="dxa"/>
            <w:tcBorders>
              <w:top w:val="double" w:color="auto" w:sz="6" w:space="0"/>
              <w:left w:val="nil"/>
              <w:bottom w:val="double" w:color="auto" w:sz="6" w:space="0"/>
              <w:right w:val="single" w:color="auto" w:sz="4" w:space="0"/>
            </w:tcBorders>
            <w:vAlign w:val="center"/>
          </w:tcPr>
          <w:p>
            <w:pPr/>
          </w:p>
        </w:tc>
        <w:tc>
          <w:tcPr>
            <w:tcW w:w="6297" w:type="dxa"/>
            <w:tcBorders>
              <w:top w:val="double" w:color="auto" w:sz="6" w:space="0"/>
              <w:left w:val="nil"/>
              <w:bottom w:val="double" w:color="auto" w:sz="6" w:space="0"/>
              <w:right w:val="double" w:color="auto" w:sz="12" w:space="0"/>
            </w:tcBorders>
            <w:vAlign w:val="center"/>
          </w:tcPr>
          <w:p>
            <w:pP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61" w:type="dxa"/>
            <w:tcBorders>
              <w:top w:val="double" w:color="auto" w:sz="6" w:space="0"/>
              <w:left w:val="double" w:color="auto" w:sz="12" w:space="0"/>
              <w:bottom w:val="double" w:color="auto" w:sz="12" w:space="0"/>
              <w:right w:val="single" w:color="auto" w:sz="4" w:space="0"/>
            </w:tcBorders>
            <w:vAlign w:val="center"/>
          </w:tcPr>
          <w:p>
            <w:pPr/>
          </w:p>
        </w:tc>
        <w:tc>
          <w:tcPr>
            <w:tcW w:w="1030" w:type="dxa"/>
            <w:gridSpan w:val="2"/>
            <w:tcBorders>
              <w:top w:val="double" w:color="auto" w:sz="6" w:space="0"/>
              <w:left w:val="nil"/>
              <w:bottom w:val="double" w:color="auto" w:sz="12" w:space="0"/>
              <w:right w:val="single" w:color="auto" w:sz="4" w:space="0"/>
            </w:tcBorders>
            <w:vAlign w:val="center"/>
          </w:tcPr>
          <w:p>
            <w:pPr/>
          </w:p>
        </w:tc>
        <w:tc>
          <w:tcPr>
            <w:tcW w:w="910" w:type="dxa"/>
            <w:tcBorders>
              <w:top w:val="double" w:color="auto" w:sz="6" w:space="0"/>
              <w:left w:val="nil"/>
              <w:bottom w:val="double" w:color="auto" w:sz="12" w:space="0"/>
              <w:right w:val="single" w:color="auto" w:sz="4" w:space="0"/>
            </w:tcBorders>
            <w:vAlign w:val="center"/>
          </w:tcPr>
          <w:p>
            <w:pPr/>
          </w:p>
        </w:tc>
        <w:tc>
          <w:tcPr>
            <w:tcW w:w="890" w:type="dxa"/>
            <w:tcBorders>
              <w:top w:val="double" w:color="auto" w:sz="6" w:space="0"/>
              <w:left w:val="nil"/>
              <w:bottom w:val="double" w:color="auto" w:sz="12" w:space="0"/>
              <w:right w:val="single" w:color="auto" w:sz="4" w:space="0"/>
            </w:tcBorders>
            <w:vAlign w:val="center"/>
          </w:tcPr>
          <w:p>
            <w:pPr/>
          </w:p>
        </w:tc>
        <w:tc>
          <w:tcPr>
            <w:tcW w:w="6297" w:type="dxa"/>
            <w:tcBorders>
              <w:top w:val="double" w:color="auto" w:sz="6" w:space="0"/>
              <w:left w:val="nil"/>
              <w:bottom w:val="double" w:color="auto" w:sz="12" w:space="0"/>
              <w:right w:val="double" w:color="auto" w:sz="12" w:space="0"/>
            </w:tcBorders>
            <w:vAlign w:val="center"/>
          </w:tcPr>
          <w:p>
            <w:pPr/>
          </w:p>
        </w:tc>
      </w:tr>
    </w:tbl>
    <w:p>
      <w:pPr>
        <w:pStyle w:val="3"/>
      </w:pPr>
      <w:bookmarkStart w:id="8" w:name="_Toc1077"/>
      <w:bookmarkStart w:id="9" w:name="_Toc6634192"/>
      <w:bookmarkStart w:id="10" w:name="_Toc113595050"/>
      <w:bookmarkStart w:id="11" w:name="_Toc9411247"/>
      <w:bookmarkStart w:id="12" w:name="_Toc13631040"/>
      <w:bookmarkStart w:id="13" w:name="_Toc13631581"/>
      <w:r>
        <w:rPr>
          <w:rFonts w:hint="eastAsia"/>
        </w:rPr>
        <w:t>目的</w:t>
      </w:r>
      <w:bookmarkEnd w:id="8"/>
    </w:p>
    <w:p>
      <w:pPr>
        <w:ind w:firstLine="400"/>
      </w:pPr>
      <w:r>
        <w:rPr>
          <w:rFonts w:hint="eastAsia"/>
        </w:rPr>
        <w:t>用于描述</w:t>
      </w:r>
      <w:r>
        <w:rPr>
          <w:rFonts w:hint="eastAsia"/>
          <w:lang w:val="en-US" w:eastAsia="zh-CN"/>
        </w:rPr>
        <w:t>免不了手机APP功能模块</w:t>
      </w:r>
      <w:r>
        <w:rPr>
          <w:rFonts w:hint="eastAsia"/>
        </w:rPr>
        <w:t>。</w:t>
      </w:r>
    </w:p>
    <w:p>
      <w:pPr>
        <w:pStyle w:val="3"/>
      </w:pPr>
      <w:bookmarkStart w:id="14" w:name="_Toc12237"/>
      <w:r>
        <w:rPr>
          <w:rFonts w:hint="eastAsia"/>
        </w:rPr>
        <w:t>适用范围</w:t>
      </w:r>
      <w:bookmarkEnd w:id="9"/>
      <w:bookmarkEnd w:id="10"/>
      <w:bookmarkEnd w:id="11"/>
      <w:bookmarkEnd w:id="12"/>
      <w:bookmarkEnd w:id="13"/>
      <w:bookmarkEnd w:id="14"/>
    </w:p>
    <w:p>
      <w:pPr>
        <w:ind w:firstLine="400"/>
      </w:pPr>
      <w:bookmarkStart w:id="15" w:name="_Toc9411248"/>
      <w:bookmarkStart w:id="16" w:name="_Toc13631042"/>
      <w:bookmarkStart w:id="17" w:name="_Toc6634193"/>
      <w:bookmarkStart w:id="18" w:name="_Toc113595052"/>
      <w:bookmarkStart w:id="19" w:name="_Toc13631583"/>
      <w:r>
        <w:rPr>
          <w:rFonts w:hint="eastAsia"/>
        </w:rPr>
        <w:t>功能设计与开发人员。</w:t>
      </w:r>
    </w:p>
    <w:p>
      <w:pPr>
        <w:ind w:firstLine="400"/>
      </w:pPr>
    </w:p>
    <w:bookmarkEnd w:id="15"/>
    <w:bookmarkEnd w:id="16"/>
    <w:bookmarkEnd w:id="17"/>
    <w:bookmarkEnd w:id="18"/>
    <w:bookmarkEnd w:id="19"/>
    <w:p>
      <w:pPr>
        <w:pStyle w:val="3"/>
      </w:pPr>
      <w:bookmarkStart w:id="20" w:name="_Toc2555"/>
      <w:r>
        <w:rPr>
          <w:rFonts w:hint="eastAsia"/>
        </w:rPr>
        <w:t>参考资料</w:t>
      </w:r>
      <w:bookmarkEnd w:id="20"/>
    </w:p>
    <w:p>
      <w:pPr>
        <w:pStyle w:val="39"/>
        <w:rPr>
          <w:sz w:val="18"/>
        </w:rPr>
      </w:pPr>
      <w:r>
        <w:rPr>
          <w:rFonts w:hint="eastAsia"/>
          <w:sz w:val="18"/>
        </w:rPr>
        <w:t>本节应完整地列出此文档中其他部分所引用的所有文档。每个文档应标有标题、编号、版本、发布日期和发布单位。列出可从中获取这些参考资料的来源。这些信息可以通过引用附录或其他文档来提供。</w:t>
      </w:r>
    </w:p>
    <w:p>
      <w:pPr>
        <w:ind w:firstLine="420"/>
      </w:pPr>
    </w:p>
    <w:tbl>
      <w:tblPr>
        <w:tblStyle w:val="32"/>
        <w:tblW w:w="9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1656"/>
        <w:gridCol w:w="1417"/>
        <w:gridCol w:w="3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shd w:val="clear" w:color="auto" w:fill="CCCCCC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文档名称/编号</w:t>
            </w:r>
          </w:p>
        </w:tc>
        <w:tc>
          <w:tcPr>
            <w:tcW w:w="1656" w:type="dxa"/>
            <w:shd w:val="clear" w:color="auto" w:fill="CCCCCC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文档版本/发布日期</w:t>
            </w:r>
          </w:p>
        </w:tc>
        <w:tc>
          <w:tcPr>
            <w:tcW w:w="1417" w:type="dxa"/>
            <w:shd w:val="clear" w:color="auto" w:fill="CCCCCC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作者/来源</w:t>
            </w:r>
          </w:p>
        </w:tc>
        <w:tc>
          <w:tcPr>
            <w:tcW w:w="3758" w:type="dxa"/>
            <w:shd w:val="clear" w:color="auto" w:fill="CCCCCC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vAlign w:val="top"/>
          </w:tcPr>
          <w:p>
            <w:pPr/>
          </w:p>
        </w:tc>
        <w:tc>
          <w:tcPr>
            <w:tcW w:w="1656" w:type="dxa"/>
            <w:vAlign w:val="top"/>
          </w:tcPr>
          <w:p>
            <w:pPr/>
          </w:p>
        </w:tc>
        <w:tc>
          <w:tcPr>
            <w:tcW w:w="1417" w:type="dxa"/>
            <w:vAlign w:val="top"/>
          </w:tcPr>
          <w:p>
            <w:pPr/>
          </w:p>
        </w:tc>
        <w:tc>
          <w:tcPr>
            <w:tcW w:w="3758" w:type="dxa"/>
            <w:vAlign w:val="top"/>
          </w:tcPr>
          <w:p>
            <w:pPr/>
          </w:p>
        </w:tc>
      </w:tr>
    </w:tbl>
    <w:p>
      <w:pPr>
        <w:ind w:firstLine="420"/>
      </w:pPr>
    </w:p>
    <w:p>
      <w:pPr>
        <w:pStyle w:val="2"/>
        <w:ind w:right="160"/>
      </w:pPr>
      <w:bookmarkStart w:id="21" w:name="_Toc4157"/>
      <w:r>
        <w:rPr>
          <w:rFonts w:hint="eastAsia"/>
        </w:rPr>
        <w:t>总体说明</w:t>
      </w:r>
      <w:bookmarkEnd w:id="21"/>
    </w:p>
    <w:p>
      <w:pPr>
        <w:pStyle w:val="3"/>
      </w:pPr>
      <w:bookmarkStart w:id="22" w:name="_Toc31750"/>
      <w:r>
        <w:rPr>
          <w:rFonts w:hint="eastAsia"/>
        </w:rPr>
        <w:t>运行环境</w:t>
      </w:r>
      <w:bookmarkEnd w:id="22"/>
    </w:p>
    <w:p>
      <w:pPr>
        <w:ind w:firstLine="420"/>
      </w:pPr>
      <w:r>
        <w:rPr>
          <w:rFonts w:hint="eastAsia"/>
        </w:rPr>
        <w:t>不涉及</w:t>
      </w:r>
    </w:p>
    <w:p>
      <w:pPr>
        <w:pStyle w:val="3"/>
      </w:pPr>
      <w:bookmarkStart w:id="23" w:name="_Toc17961"/>
      <w:r>
        <w:rPr>
          <w:rFonts w:hint="eastAsia"/>
        </w:rPr>
        <w:t>设计原则</w:t>
      </w:r>
      <w:bookmarkEnd w:id="23"/>
    </w:p>
    <w:p>
      <w:pPr>
        <w:ind w:firstLine="420"/>
      </w:pPr>
      <w:r>
        <w:rPr>
          <w:rFonts w:hint="eastAsia"/>
        </w:rPr>
        <w:t>不涉及</w:t>
      </w:r>
    </w:p>
    <w:p>
      <w:pPr>
        <w:pStyle w:val="3"/>
      </w:pPr>
      <w:bookmarkStart w:id="24" w:name="_Toc25526"/>
      <w:r>
        <w:rPr>
          <w:rFonts w:hint="eastAsia"/>
        </w:rPr>
        <w:t>命名规则</w:t>
      </w:r>
      <w:bookmarkEnd w:id="24"/>
    </w:p>
    <w:p>
      <w:pPr>
        <w:ind w:firstLine="420"/>
      </w:pPr>
      <w:r>
        <w:rPr>
          <w:rFonts w:hint="eastAsia"/>
        </w:rPr>
        <w:t>不涉及</w:t>
      </w:r>
    </w:p>
    <w:p>
      <w:pPr/>
    </w:p>
    <w:p>
      <w:pPr>
        <w:pStyle w:val="2"/>
        <w:ind w:right="160"/>
      </w:pPr>
      <w:bookmarkStart w:id="25" w:name="_Toc27105"/>
      <w:r>
        <w:rPr>
          <w:rFonts w:hint="eastAsia"/>
        </w:rPr>
        <w:t>功能清单</w:t>
      </w:r>
      <w:bookmarkEnd w:id="25"/>
    </w:p>
    <w:tbl>
      <w:tblPr>
        <w:tblStyle w:val="32"/>
        <w:tblpPr w:leftFromText="180" w:rightFromText="180" w:vertAnchor="text" w:tblpXSpec="left" w:tblpY="1"/>
        <w:tblOverlap w:val="never"/>
        <w:tblW w:w="917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410"/>
        <w:gridCol w:w="50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tblHeader/>
        </w:trPr>
        <w:tc>
          <w:tcPr>
            <w:tcW w:w="1696" w:type="dxa"/>
            <w:shd w:val="clear" w:color="auto" w:fill="C2D69B"/>
            <w:vAlign w:val="center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业务模块</w:t>
            </w:r>
          </w:p>
        </w:tc>
        <w:tc>
          <w:tcPr>
            <w:tcW w:w="2410" w:type="dxa"/>
            <w:shd w:val="clear" w:color="auto" w:fill="C2D69B"/>
            <w:vAlign w:val="center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5065" w:type="dxa"/>
            <w:shd w:val="clear" w:color="auto" w:fill="C2D69B"/>
            <w:vAlign w:val="center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EAF1DD"/>
            <w:vAlign w:val="center"/>
          </w:tcPr>
          <w:p>
            <w:pPr>
              <w:spacing w:line="240" w:lineRule="auto"/>
              <w:rPr>
                <w:rFonts w:hint="eastAsia" w:eastAsia="黑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注册</w:t>
            </w:r>
          </w:p>
        </w:tc>
        <w:tc>
          <w:tcPr>
            <w:tcW w:w="2410" w:type="dxa"/>
            <w:vAlign w:val="center"/>
          </w:tcPr>
          <w:p>
            <w:pPr>
              <w:spacing w:line="240" w:lineRule="auto"/>
            </w:pPr>
          </w:p>
        </w:tc>
        <w:tc>
          <w:tcPr>
            <w:tcW w:w="5065" w:type="dxa"/>
            <w:vAlign w:val="center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EAF1DD"/>
            <w:vAlign w:val="center"/>
          </w:tcPr>
          <w:p>
            <w:pPr>
              <w:spacing w:line="240" w:lineRule="auto"/>
              <w:rPr>
                <w:rFonts w:hint="eastAsia" w:eastAsia="黑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登录</w:t>
            </w:r>
          </w:p>
        </w:tc>
        <w:tc>
          <w:tcPr>
            <w:tcW w:w="2410" w:type="dxa"/>
            <w:vAlign w:val="center"/>
          </w:tcPr>
          <w:p>
            <w:pPr>
              <w:spacing w:line="240" w:lineRule="auto"/>
            </w:pPr>
          </w:p>
        </w:tc>
        <w:tc>
          <w:tcPr>
            <w:tcW w:w="5065" w:type="dxa"/>
            <w:vAlign w:val="center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EAF1DD"/>
            <w:vAlign w:val="center"/>
          </w:tcPr>
          <w:p>
            <w:pPr>
              <w:spacing w:line="240" w:lineRule="auto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修改个人资料</w:t>
            </w:r>
          </w:p>
        </w:tc>
        <w:tc>
          <w:tcPr>
            <w:tcW w:w="2410" w:type="dxa"/>
            <w:vAlign w:val="center"/>
          </w:tcPr>
          <w:p>
            <w:pPr>
              <w:spacing w:line="240" w:lineRule="auto"/>
            </w:pPr>
          </w:p>
        </w:tc>
        <w:tc>
          <w:tcPr>
            <w:tcW w:w="5065" w:type="dxa"/>
            <w:vAlign w:val="center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EAF1DD"/>
            <w:vAlign w:val="center"/>
          </w:tcPr>
          <w:p>
            <w:pPr>
              <w:spacing w:line="240" w:lineRule="auto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店铺信息查询</w:t>
            </w:r>
          </w:p>
        </w:tc>
        <w:tc>
          <w:tcPr>
            <w:tcW w:w="2410" w:type="dxa"/>
            <w:vAlign w:val="center"/>
          </w:tcPr>
          <w:p>
            <w:pPr>
              <w:spacing w:line="240" w:lineRule="auto"/>
            </w:pPr>
          </w:p>
        </w:tc>
        <w:tc>
          <w:tcPr>
            <w:tcW w:w="5065" w:type="dxa"/>
            <w:vAlign w:val="center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EAF1DD"/>
            <w:vAlign w:val="center"/>
          </w:tcPr>
          <w:p>
            <w:pPr>
              <w:spacing w:line="240" w:lineRule="auto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支付</w:t>
            </w:r>
          </w:p>
        </w:tc>
        <w:tc>
          <w:tcPr>
            <w:tcW w:w="2410" w:type="dxa"/>
            <w:vAlign w:val="center"/>
          </w:tcPr>
          <w:p>
            <w:pPr>
              <w:spacing w:line="240" w:lineRule="auto"/>
            </w:pPr>
          </w:p>
        </w:tc>
        <w:tc>
          <w:tcPr>
            <w:tcW w:w="5065" w:type="dxa"/>
            <w:vAlign w:val="center"/>
          </w:tcPr>
          <w:p>
            <w:pPr>
              <w:spacing w:line="240" w:lineRule="auto"/>
            </w:pPr>
          </w:p>
        </w:tc>
      </w:tr>
    </w:tbl>
    <w:p>
      <w:pPr>
        <w:pStyle w:val="2"/>
        <w:ind w:right="160"/>
      </w:pPr>
      <w:bookmarkStart w:id="26" w:name="_Toc732"/>
      <w:r>
        <w:rPr>
          <w:rFonts w:hint="eastAsia"/>
          <w:lang w:val="en-US" w:eastAsia="zh-CN"/>
        </w:rPr>
        <w:t>免不了手机APP功能模块</w:t>
      </w:r>
      <w:bookmarkEnd w:id="26"/>
    </w:p>
    <w:p>
      <w:pPr/>
      <w:r>
        <w:rPr>
          <w:rFonts w:hint="eastAsia"/>
        </w:rPr>
        <w:t>业务模块概述：</w:t>
      </w:r>
      <w:r>
        <w:rPr>
          <w:rFonts w:hint="eastAsia"/>
          <w:lang w:val="en-US" w:eastAsia="zh-CN"/>
        </w:rPr>
        <w:t>用于新用户注册，已注册用户登录，修改个人资料，店铺信息查询，预约维修、保养车辆，支付等业务</w:t>
      </w:r>
    </w:p>
    <w:p>
      <w:pPr/>
      <w:r>
        <w:rPr>
          <w:rFonts w:hint="eastAsia"/>
        </w:rPr>
        <w:t>模块功能说明：包括</w:t>
      </w:r>
      <w:r>
        <w:rPr>
          <w:rFonts w:hint="eastAsia"/>
          <w:lang w:val="en-US" w:eastAsia="zh-CN"/>
        </w:rPr>
        <w:t>用户注册，用户登录，修改个人资料，店铺信息查询，支付等模块</w:t>
      </w:r>
    </w:p>
    <w:p>
      <w:pPr/>
    </w:p>
    <w:p>
      <w:pPr>
        <w:pStyle w:val="3"/>
      </w:pPr>
      <w:bookmarkStart w:id="27" w:name="_Toc7591"/>
      <w:r>
        <w:rPr>
          <w:rFonts w:hint="eastAsia"/>
          <w:lang w:val="en-US" w:eastAsia="zh-CN"/>
        </w:rPr>
        <w:t>用户注册</w:t>
      </w:r>
      <w:bookmarkEnd w:id="27"/>
    </w:p>
    <w:p>
      <w:pPr>
        <w:pStyle w:val="4"/>
        <w:ind w:right="160"/>
      </w:pPr>
      <w:bookmarkStart w:id="28" w:name="_Toc9092"/>
      <w:r>
        <w:rPr>
          <w:rFonts w:hint="eastAsia"/>
        </w:rPr>
        <w:t>功能描述</w:t>
      </w:r>
      <w:bookmarkEnd w:id="28"/>
    </w:p>
    <w:p>
      <w:pPr>
        <w:ind w:firstLine="320" w:firstLineChars="200"/>
      </w:pPr>
      <w:r>
        <w:rPr>
          <w:rFonts w:hint="eastAsia"/>
        </w:rPr>
        <w:t>用户对象：</w:t>
      </w:r>
      <w:r>
        <w:rPr>
          <w:rFonts w:hint="eastAsia"/>
          <w:lang w:val="en-US" w:eastAsia="zh-CN"/>
        </w:rPr>
        <w:t>未注册用户</w:t>
      </w:r>
      <w:r>
        <w:rPr>
          <w:rFonts w:hint="eastAsia"/>
        </w:rPr>
        <w:t>。</w:t>
      </w:r>
    </w:p>
    <w:p>
      <w:pPr>
        <w:ind w:firstLine="320" w:firstLineChars="200"/>
      </w:pPr>
      <w:r>
        <w:rPr>
          <w:rFonts w:hint="eastAsia"/>
        </w:rPr>
        <w:t>功能简介：</w:t>
      </w:r>
      <w:r>
        <w:rPr>
          <w:rFonts w:hint="eastAsia"/>
          <w:lang w:val="en-US" w:eastAsia="zh-CN"/>
        </w:rPr>
        <w:t>提供用户使用手机号码注册</w:t>
      </w:r>
      <w:r>
        <w:rPr>
          <w:rFonts w:hint="eastAsia"/>
        </w:rPr>
        <w:t>。</w:t>
      </w:r>
    </w:p>
    <w:p>
      <w:pPr>
        <w:ind w:firstLine="320" w:firstLineChars="200"/>
      </w:pPr>
      <w:r>
        <w:rPr>
          <w:rFonts w:hint="eastAsia"/>
        </w:rPr>
        <w:t xml:space="preserve"> </w:t>
      </w:r>
    </w:p>
    <w:p>
      <w:pPr>
        <w:ind w:firstLine="320" w:firstLineChars="200"/>
      </w:pPr>
      <w:r>
        <w:rPr>
          <w:rFonts w:hint="eastAsia"/>
        </w:rPr>
        <w:t>ER图及</w:t>
      </w:r>
      <w:r>
        <w:t>表结构</w:t>
      </w:r>
      <w:r>
        <w:rPr>
          <w:rFonts w:hint="eastAsia"/>
        </w:rPr>
        <w:t>：</w:t>
      </w:r>
      <w:r>
        <w:t>见数据库设计文档。截图</w:t>
      </w:r>
      <w:r>
        <w:rPr>
          <w:rFonts w:hint="eastAsia"/>
        </w:rPr>
        <w:t>如下</w:t>
      </w:r>
      <w:r>
        <w:t>：</w:t>
      </w:r>
    </w:p>
    <w:p>
      <w:pPr>
        <w:ind w:firstLine="320" w:firstLineChars="200"/>
      </w:pPr>
    </w:p>
    <w:p>
      <w:pPr>
        <w:pStyle w:val="4"/>
        <w:ind w:right="160"/>
      </w:pPr>
      <w:bookmarkStart w:id="29" w:name="_Toc14561"/>
      <w:r>
        <w:rPr>
          <w:rFonts w:hint="eastAsia"/>
        </w:rPr>
        <w:t>用户界面</w:t>
      </w:r>
      <w:bookmarkEnd w:id="29"/>
    </w:p>
    <w:p>
      <w:pPr/>
    </w:p>
    <w:p>
      <w:pPr>
        <w:pStyle w:val="40"/>
        <w:tabs>
          <w:tab w:val="left" w:pos="6762"/>
        </w:tabs>
        <w:ind w:left="675" w:firstLine="0" w:firstLineChars="0"/>
      </w:pPr>
    </w:p>
    <w:p>
      <w:pPr>
        <w:pStyle w:val="40"/>
        <w:tabs>
          <w:tab w:val="left" w:pos="6762"/>
        </w:tabs>
        <w:ind w:left="675" w:firstLine="0" w:firstLineChars="0"/>
      </w:pPr>
      <w:r>
        <w:tab/>
      </w:r>
    </w:p>
    <w:p>
      <w:pPr/>
    </w:p>
    <w:p>
      <w:pPr>
        <w:pStyle w:val="4"/>
        <w:ind w:right="160"/>
      </w:pPr>
      <w:bookmarkStart w:id="30" w:name="_Toc18141"/>
      <w:r>
        <w:rPr>
          <w:rFonts w:hint="eastAsia"/>
        </w:rPr>
        <w:t>场景一：</w:t>
      </w:r>
      <w:r>
        <w:rPr>
          <w:rFonts w:hint="eastAsia"/>
          <w:lang w:val="en-US" w:eastAsia="zh-CN"/>
        </w:rPr>
        <w:t>注册</w:t>
      </w:r>
      <w:bookmarkEnd w:id="30"/>
    </w:p>
    <w:p>
      <w:pPr>
        <w:pStyle w:val="5"/>
      </w:pPr>
      <w:r>
        <w:rPr>
          <w:rFonts w:hint="eastAsia"/>
        </w:rPr>
        <w:t>序列图：</w:t>
      </w:r>
    </w:p>
    <w:p>
      <w:pPr>
        <w:ind w:firstLine="420"/>
      </w:pPr>
      <w:r>
        <w:rPr>
          <w:rFonts w:hint="eastAsia"/>
        </w:rPr>
        <w:t>略</w:t>
      </w:r>
    </w:p>
    <w:p>
      <w:pPr>
        <w:pStyle w:val="5"/>
      </w:pPr>
      <w:r>
        <w:rPr>
          <w:rFonts w:hint="eastAsia"/>
          <w:lang w:eastAsia="zh-CN"/>
        </w:rPr>
        <w:t>输入输出约束说明</w:t>
      </w:r>
      <w:r>
        <w:rPr>
          <w:rFonts w:hint="eastAsia"/>
        </w:rPr>
        <w:t>：</w:t>
      </w:r>
    </w:p>
    <w:tbl>
      <w:tblPr>
        <w:tblStyle w:val="33"/>
        <w:tblW w:w="8380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1877"/>
        <w:gridCol w:w="59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/>
            <w:r>
              <w:rPr>
                <w:rFonts w:hint="eastAsia"/>
              </w:rPr>
              <w:t>序号</w:t>
            </w:r>
          </w:p>
        </w:tc>
        <w:tc>
          <w:tcPr>
            <w:tcW w:w="1877" w:type="dxa"/>
            <w:vAlign w:val="top"/>
          </w:tcPr>
          <w:p>
            <w:pPr/>
            <w:r>
              <w:rPr>
                <w:rFonts w:hint="eastAsia"/>
              </w:rPr>
              <w:t>输入项</w:t>
            </w:r>
          </w:p>
        </w:tc>
        <w:tc>
          <w:tcPr>
            <w:tcW w:w="5942" w:type="dxa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187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手机号码</w:t>
            </w:r>
          </w:p>
        </w:tc>
        <w:tc>
          <w:tcPr>
            <w:tcW w:w="5942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文本框输入，需验证手机号码合法性</w:t>
            </w:r>
            <w:r>
              <w:rPr>
                <w:rFonts w:hint="eastAsia" w:ascii="宋体" w:hAnsi="宋体" w:eastAsia="宋体" w:cs="宋体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187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验证码</w:t>
            </w:r>
          </w:p>
        </w:tc>
        <w:tc>
          <w:tcPr>
            <w:tcW w:w="5942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由后台发送到用户手机上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77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密码</w:t>
            </w:r>
          </w:p>
        </w:tc>
        <w:tc>
          <w:tcPr>
            <w:tcW w:w="5942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文本框输入</w:t>
            </w:r>
          </w:p>
        </w:tc>
      </w:tr>
    </w:tbl>
    <w:p>
      <w:pPr>
        <w:pStyle w:val="40"/>
        <w:ind w:left="1000" w:firstLine="0" w:firstLineChars="0"/>
      </w:pPr>
    </w:p>
    <w:p>
      <w:pPr>
        <w:pStyle w:val="5"/>
      </w:pPr>
      <w:r>
        <w:rPr>
          <w:rFonts w:hint="eastAsia"/>
        </w:rPr>
        <w:t>关键点逻辑说明：</w:t>
      </w:r>
    </w:p>
    <w:p>
      <w:pPr>
        <w:pStyle w:val="40"/>
        <w:ind w:left="1000" w:firstLine="0" w:firstLineChars="0"/>
        <w:rPr>
          <w:rFonts w:hint="eastAsia"/>
        </w:rPr>
      </w:pPr>
      <w:r>
        <w:rPr>
          <w:rFonts w:hint="eastAsia"/>
        </w:rPr>
        <w:t>1)需验证手机号码合法性。</w:t>
      </w:r>
    </w:p>
    <w:p>
      <w:pPr>
        <w:pStyle w:val="40"/>
        <w:ind w:left="1000" w:firstLine="0" w:firstLineChars="0"/>
        <w:rPr>
          <w:rFonts w:hint="eastAsia"/>
        </w:rPr>
      </w:pPr>
      <w:r>
        <w:rPr>
          <w:rFonts w:hint="eastAsia"/>
        </w:rPr>
        <w:t>2)输入手机号码后，点击【获取验证码】按钮，由后台发送验证码到用户手机号码上，并在1分钟内不能再次点击</w:t>
      </w:r>
    </w:p>
    <w:p>
      <w:pPr>
        <w:pStyle w:val="40"/>
        <w:ind w:left="1000" w:firstLine="0" w:firstLineChars="0"/>
        <w:rPr>
          <w:rFonts w:hint="eastAsia"/>
        </w:rPr>
      </w:pPr>
      <w:r>
        <w:rPr>
          <w:rFonts w:hint="eastAsia"/>
        </w:rPr>
        <w:t>【获取验证码】按钮，此时【获取验证码】按钮置灰，并跳秒（60s）</w:t>
      </w:r>
      <w:r>
        <w:rPr>
          <w:rFonts w:hint="eastAsia"/>
          <w:lang w:val="en-US" w:eastAsia="zh-CN"/>
        </w:rPr>
        <w:t>。</w:t>
      </w:r>
      <w:r>
        <w:rPr>
          <w:rFonts w:hint="eastAsia"/>
        </w:rPr>
        <w:t>验证码在10分钟内有效</w:t>
      </w:r>
    </w:p>
    <w:p>
      <w:pPr>
        <w:pStyle w:val="40"/>
        <w:ind w:left="1000" w:firstLine="0" w:firstLineChars="0"/>
        <w:rPr>
          <w:ins w:id="15" w:author="jiang" w:date="2015-12-07T09:33:00Z"/>
          <w:rFonts w:hint="eastAsia"/>
        </w:rPr>
      </w:pPr>
      <w:r>
        <w:rPr>
          <w:rFonts w:hint="eastAsia"/>
        </w:rPr>
        <w:t>3)注册成功自动登录</w:t>
      </w:r>
    </w:p>
    <w:p>
      <w:pPr>
        <w:pStyle w:val="40"/>
        <w:ind w:left="1000" w:firstLine="0" w:firstLineChars="0"/>
        <w:rPr>
          <w:rFonts w:hint="eastAsia"/>
        </w:rPr>
      </w:pPr>
      <w:ins w:id="16" w:author="jiang" w:date="2015-12-20T10:19:15Z">
        <w:r>
          <w:rPr>
            <w:rFonts w:hint="eastAsia"/>
            <w:lang w:val="en-US" w:eastAsia="zh-CN"/>
          </w:rPr>
          <w:t>4</w:t>
        </w:r>
      </w:ins>
      <w:ins w:id="17" w:author="jiang" w:date="2015-12-20T10:19:17Z">
        <w:r>
          <w:rPr>
            <w:rFonts w:hint="eastAsia"/>
            <w:lang w:val="en-US" w:eastAsia="zh-CN"/>
          </w:rPr>
          <w:t>)</w:t>
        </w:r>
      </w:ins>
      <w:ins w:id="18" w:author="jiang" w:date="2015-12-07T09:34:00Z">
        <w:r>
          <w:rPr>
            <w:rFonts w:hint="eastAsia"/>
            <w:lang w:val="en-US" w:eastAsia="zh-CN"/>
          </w:rPr>
          <w:t>增加【已有账号去登录】链接，</w:t>
        </w:r>
      </w:ins>
      <w:ins w:id="19" w:author="jiang" w:date="2015-12-07T09:35:00Z">
        <w:r>
          <w:rPr>
            <w:rFonts w:hint="eastAsia"/>
            <w:lang w:val="en-US" w:eastAsia="zh-CN"/>
          </w:rPr>
          <w:t>点击到登录界面</w:t>
        </w:r>
      </w:ins>
    </w:p>
    <w:p>
      <w:pPr>
        <w:pStyle w:val="40"/>
        <w:ind w:left="1000" w:firstLine="0" w:firstLineChars="0"/>
        <w:rPr>
          <w:rFonts w:hint="eastAsia"/>
        </w:rPr>
      </w:pPr>
    </w:p>
    <w:p>
      <w:pPr>
        <w:pStyle w:val="40"/>
        <w:ind w:left="1000" w:firstLine="0" w:firstLineChars="0"/>
        <w:rPr>
          <w:rFonts w:hint="eastAsia"/>
        </w:rPr>
      </w:pPr>
    </w:p>
    <w:p>
      <w:pPr>
        <w:pStyle w:val="40"/>
        <w:ind w:left="1000" w:firstLine="0" w:firstLineChars="0"/>
      </w:pPr>
    </w:p>
    <w:p>
      <w:pPr>
        <w:pStyle w:val="5"/>
      </w:pPr>
      <w:r>
        <w:rPr>
          <w:rFonts w:hint="eastAsia"/>
        </w:rPr>
        <w:t>异常流程说明：</w:t>
      </w:r>
    </w:p>
    <w:p>
      <w:pPr>
        <w:pStyle w:val="40"/>
        <w:ind w:left="1000" w:firstLine="0" w:firstLineChars="0"/>
      </w:pPr>
      <w:r>
        <w:rPr>
          <w:rFonts w:hint="eastAsia"/>
        </w:rPr>
        <w:t>无</w:t>
      </w:r>
    </w:p>
    <w:p>
      <w:pPr>
        <w:rPr>
          <w:rFonts w:hint="eastAsia"/>
        </w:rPr>
      </w:pPr>
    </w:p>
    <w:p>
      <w:pPr>
        <w:pStyle w:val="3"/>
      </w:pPr>
      <w:bookmarkStart w:id="31" w:name="_Toc10718"/>
      <w:r>
        <w:rPr>
          <w:rFonts w:hint="eastAsia"/>
          <w:lang w:val="en-US" w:eastAsia="zh-CN"/>
        </w:rPr>
        <w:t>用户登录</w:t>
      </w:r>
      <w:bookmarkEnd w:id="31"/>
    </w:p>
    <w:p>
      <w:pPr>
        <w:pStyle w:val="4"/>
        <w:ind w:right="160"/>
      </w:pPr>
      <w:bookmarkStart w:id="32" w:name="_Toc13423"/>
      <w:r>
        <w:rPr>
          <w:rFonts w:hint="eastAsia"/>
        </w:rPr>
        <w:t>功能描述</w:t>
      </w:r>
      <w:bookmarkEnd w:id="32"/>
    </w:p>
    <w:p>
      <w:pPr>
        <w:ind w:firstLine="320" w:firstLineChars="200"/>
      </w:pPr>
      <w:r>
        <w:rPr>
          <w:rFonts w:hint="eastAsia"/>
        </w:rPr>
        <w:t>用户对象：</w:t>
      </w:r>
      <w:r>
        <w:rPr>
          <w:rFonts w:hint="eastAsia"/>
          <w:lang w:val="en-US" w:eastAsia="zh-CN"/>
        </w:rPr>
        <w:t>已注册用户</w:t>
      </w:r>
      <w:r>
        <w:rPr>
          <w:rFonts w:hint="eastAsia"/>
        </w:rPr>
        <w:t>。</w:t>
      </w:r>
    </w:p>
    <w:p>
      <w:pPr>
        <w:ind w:firstLine="320" w:firstLineChars="200"/>
      </w:pPr>
      <w:r>
        <w:rPr>
          <w:rFonts w:hint="eastAsia"/>
        </w:rPr>
        <w:t>功能简介：</w:t>
      </w:r>
      <w:r>
        <w:rPr>
          <w:rFonts w:hint="eastAsia"/>
          <w:lang w:val="en-US" w:eastAsia="zh-CN"/>
        </w:rPr>
        <w:t>提供用户使用已注册账号登录功能</w:t>
      </w:r>
      <w:r>
        <w:rPr>
          <w:rFonts w:hint="eastAsia"/>
        </w:rPr>
        <w:t>。</w:t>
      </w:r>
    </w:p>
    <w:p>
      <w:pPr>
        <w:ind w:firstLine="320" w:firstLineChars="200"/>
      </w:pPr>
      <w:r>
        <w:rPr>
          <w:rFonts w:hint="eastAsia"/>
        </w:rPr>
        <w:t xml:space="preserve"> </w:t>
      </w:r>
    </w:p>
    <w:p>
      <w:pPr>
        <w:ind w:firstLine="320" w:firstLineChars="200"/>
      </w:pPr>
      <w:r>
        <w:rPr>
          <w:rFonts w:hint="eastAsia"/>
        </w:rPr>
        <w:t>ER图及</w:t>
      </w:r>
      <w:r>
        <w:t>表结构</w:t>
      </w:r>
      <w:r>
        <w:rPr>
          <w:rFonts w:hint="eastAsia"/>
        </w:rPr>
        <w:t>：</w:t>
      </w:r>
      <w:r>
        <w:t>见数据库设计文档。截图</w:t>
      </w:r>
      <w:r>
        <w:rPr>
          <w:rFonts w:hint="eastAsia"/>
        </w:rPr>
        <w:t>如下</w:t>
      </w:r>
      <w:r>
        <w:t>：</w:t>
      </w:r>
    </w:p>
    <w:p>
      <w:pPr>
        <w:ind w:firstLine="320" w:firstLineChars="200"/>
      </w:pPr>
    </w:p>
    <w:p>
      <w:pPr>
        <w:pStyle w:val="4"/>
        <w:ind w:right="160"/>
      </w:pPr>
      <w:bookmarkStart w:id="33" w:name="_Toc10927"/>
      <w:r>
        <w:rPr>
          <w:rFonts w:hint="eastAsia"/>
        </w:rPr>
        <w:t>用户界面</w:t>
      </w:r>
      <w:bookmarkEnd w:id="33"/>
      <w:r>
        <w:tab/>
      </w:r>
    </w:p>
    <w:p>
      <w:pPr/>
    </w:p>
    <w:p>
      <w:pPr>
        <w:pStyle w:val="4"/>
        <w:ind w:right="160"/>
      </w:pPr>
      <w:bookmarkStart w:id="34" w:name="_Toc13320"/>
      <w:r>
        <w:rPr>
          <w:rFonts w:hint="eastAsia"/>
        </w:rPr>
        <w:t>场景一：</w:t>
      </w:r>
      <w:r>
        <w:rPr>
          <w:rFonts w:hint="eastAsia"/>
          <w:lang w:val="en-US" w:eastAsia="zh-CN"/>
        </w:rPr>
        <w:t>登录</w:t>
      </w:r>
      <w:bookmarkEnd w:id="34"/>
    </w:p>
    <w:p>
      <w:pPr>
        <w:pStyle w:val="5"/>
      </w:pPr>
      <w:r>
        <w:rPr>
          <w:rFonts w:hint="eastAsia"/>
        </w:rPr>
        <w:t>序列图：</w:t>
      </w:r>
    </w:p>
    <w:p>
      <w:pPr>
        <w:pStyle w:val="5"/>
      </w:pPr>
      <w:r>
        <w:rPr>
          <w:rFonts w:hint="eastAsia"/>
          <w:lang w:eastAsia="zh-CN"/>
        </w:rPr>
        <w:t>输入输出约束说明</w:t>
      </w:r>
    </w:p>
    <w:p>
      <w:pPr>
        <w:pStyle w:val="6"/>
        <w:ind w:left="1008" w:leftChars="0" w:hanging="1008" w:firstLineChars="0"/>
      </w:pPr>
      <w:r>
        <w:rPr>
          <w:rFonts w:hint="eastAsia"/>
          <w:lang w:eastAsia="zh-CN"/>
        </w:rPr>
        <w:t>输入说明</w:t>
      </w:r>
      <w:r>
        <w:rPr>
          <w:rFonts w:hint="eastAsia"/>
        </w:rPr>
        <w:t>：</w:t>
      </w:r>
    </w:p>
    <w:tbl>
      <w:tblPr>
        <w:tblStyle w:val="33"/>
        <w:tblW w:w="8380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1877"/>
        <w:gridCol w:w="59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/>
            <w:r>
              <w:rPr>
                <w:rFonts w:hint="eastAsia"/>
              </w:rPr>
              <w:t>序号</w:t>
            </w:r>
          </w:p>
        </w:tc>
        <w:tc>
          <w:tcPr>
            <w:tcW w:w="1877" w:type="dxa"/>
            <w:vAlign w:val="top"/>
          </w:tcPr>
          <w:p>
            <w:pPr/>
            <w:r>
              <w:rPr>
                <w:rFonts w:hint="eastAsia"/>
              </w:rPr>
              <w:t>输入项</w:t>
            </w:r>
          </w:p>
        </w:tc>
        <w:tc>
          <w:tcPr>
            <w:tcW w:w="5942" w:type="dxa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187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手机号码</w:t>
            </w:r>
          </w:p>
        </w:tc>
        <w:tc>
          <w:tcPr>
            <w:tcW w:w="5942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文本框输入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187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密码</w:t>
            </w:r>
          </w:p>
        </w:tc>
        <w:tc>
          <w:tcPr>
            <w:tcW w:w="5942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文本框输入</w:t>
            </w:r>
          </w:p>
        </w:tc>
      </w:tr>
    </w:tbl>
    <w:p>
      <w:pPr>
        <w:pStyle w:val="40"/>
        <w:ind w:left="1000" w:firstLine="0" w:firstLineChars="0"/>
      </w:pPr>
    </w:p>
    <w:p>
      <w:pPr>
        <w:pStyle w:val="5"/>
      </w:pPr>
      <w:r>
        <w:rPr>
          <w:rFonts w:hint="eastAsia"/>
        </w:rPr>
        <w:t>关键点逻辑说明：</w:t>
      </w:r>
    </w:p>
    <w:tbl>
      <w:tblPr>
        <w:tblStyle w:val="33"/>
        <w:tblW w:w="8339" w:type="dxa"/>
        <w:tblInd w:w="1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58"/>
        <w:gridCol w:w="6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/>
            <w:r>
              <w:rPr>
                <w:rFonts w:hint="eastAsia"/>
              </w:rPr>
              <w:t>序号</w:t>
            </w:r>
          </w:p>
        </w:tc>
        <w:tc>
          <w:tcPr>
            <w:tcW w:w="1058" w:type="dxa"/>
            <w:vAlign w:val="top"/>
          </w:tcPr>
          <w:p>
            <w:pPr/>
            <w:r>
              <w:rPr>
                <w:rFonts w:hint="eastAsia"/>
              </w:rPr>
              <w:t>项目</w:t>
            </w:r>
          </w:p>
        </w:tc>
        <w:tc>
          <w:tcPr>
            <w:tcW w:w="6585" w:type="dxa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40"/>
              <w:ind w:firstLine="0" w:firstLineChars="0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58" w:type="dxa"/>
            <w:vAlign w:val="top"/>
          </w:tcPr>
          <w:p>
            <w:pPr>
              <w:pStyle w:val="40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登录成功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转到首页</w:t>
            </w:r>
          </w:p>
        </w:tc>
      </w:tr>
    </w:tbl>
    <w:p>
      <w:pPr>
        <w:pStyle w:val="40"/>
        <w:ind w:left="1000" w:firstLine="0" w:firstLineChars="0"/>
      </w:pPr>
    </w:p>
    <w:p>
      <w:pPr>
        <w:pStyle w:val="40"/>
        <w:numPr>
          <w:ilvl w:val="0"/>
          <w:numId w:val="6"/>
        </w:numPr>
        <w:ind w:left="1000" w:firstLine="0" w:firstLineChars="0"/>
        <w:rPr>
          <w:ins w:id="20" w:author="jiang" w:date="2015-12-07T09:35:00Z"/>
          <w:rFonts w:hint="eastAsia"/>
          <w:lang w:val="en-US" w:eastAsia="zh-CN"/>
        </w:rPr>
      </w:pPr>
      <w:ins w:id="21" w:author="jiang" w:date="2015-12-07T09:35:00Z">
        <w:r>
          <w:rPr>
            <w:rFonts w:hint="eastAsia"/>
            <w:lang w:val="en-US" w:eastAsia="zh-CN"/>
          </w:rPr>
          <w:t>登录成功转到首页</w:t>
        </w:r>
      </w:ins>
    </w:p>
    <w:p>
      <w:pPr>
        <w:pStyle w:val="40"/>
        <w:numPr>
          <w:ilvl w:val="0"/>
          <w:numId w:val="6"/>
        </w:numPr>
        <w:ind w:left="1000" w:firstLine="0" w:firstLineChars="0"/>
        <w:rPr>
          <w:ins w:id="22" w:author="jiang" w:date="2015-12-07T09:36:00Z"/>
          <w:rFonts w:hint="eastAsia"/>
          <w:lang w:val="en-US" w:eastAsia="zh-CN"/>
        </w:rPr>
      </w:pPr>
      <w:ins w:id="23" w:author="jiang" w:date="2015-12-07T09:36:00Z">
        <w:r>
          <w:rPr>
            <w:rFonts w:hint="eastAsia"/>
            <w:lang w:val="en-US" w:eastAsia="zh-CN"/>
          </w:rPr>
          <w:t>下方增加微信登录图标，点击使用微信账号登录</w:t>
        </w:r>
      </w:ins>
    </w:p>
    <w:p>
      <w:pPr>
        <w:pStyle w:val="40"/>
        <w:numPr>
          <w:ilvl w:val="0"/>
          <w:numId w:val="6"/>
        </w:numPr>
        <w:ind w:left="1000" w:firstLine="0" w:firstLineChars="0"/>
        <w:rPr>
          <w:rFonts w:hint="eastAsia"/>
          <w:lang w:val="en-US" w:eastAsia="zh-CN"/>
        </w:rPr>
      </w:pPr>
      <w:ins w:id="24" w:author="jiang" w:date="2015-12-07T09:36:00Z">
        <w:r>
          <w:rPr>
            <w:rFonts w:hint="eastAsia"/>
            <w:lang w:val="en-US" w:eastAsia="zh-CN"/>
          </w:rPr>
          <w:t>增加【忘记密码】</w:t>
        </w:r>
      </w:ins>
      <w:ins w:id="25" w:author="jiang" w:date="2015-12-07T09:40:00Z">
        <w:r>
          <w:rPr>
            <w:rFonts w:hint="eastAsia"/>
            <w:lang w:val="en-US" w:eastAsia="zh-CN"/>
          </w:rPr>
          <w:t>链接</w:t>
        </w:r>
      </w:ins>
      <w:ins w:id="26" w:author="jiang" w:date="2015-12-07T09:36:00Z">
        <w:r>
          <w:rPr>
            <w:rFonts w:hint="eastAsia"/>
            <w:lang w:val="en-US" w:eastAsia="zh-CN"/>
          </w:rPr>
          <w:t>，点击进入找回密码界面</w:t>
        </w:r>
      </w:ins>
    </w:p>
    <w:p>
      <w:pPr>
        <w:pStyle w:val="40"/>
        <w:numPr>
          <w:ilvl w:val="0"/>
          <w:numId w:val="6"/>
        </w:numPr>
        <w:ind w:left="1000" w:firstLine="0" w:firstLineChars="0"/>
        <w:rPr>
          <w:rFonts w:hint="eastAsia"/>
          <w:lang w:val="en-US" w:eastAsia="zh-CN"/>
        </w:rPr>
      </w:pPr>
      <w:ins w:id="27" w:author="jiang" w:date="2015-12-07T09:36:00Z">
        <w:r>
          <w:rPr>
            <w:rFonts w:hint="eastAsia"/>
            <w:lang w:val="en-US" w:eastAsia="zh-CN"/>
          </w:rPr>
          <w:t>增加【</w:t>
        </w:r>
      </w:ins>
      <w:r>
        <w:rPr>
          <w:rFonts w:hint="eastAsia"/>
          <w:lang w:val="en-US" w:eastAsia="zh-CN"/>
        </w:rPr>
        <w:t>立即注册</w:t>
      </w:r>
      <w:ins w:id="28" w:author="jiang" w:date="2015-12-07T09:36:00Z">
        <w:r>
          <w:rPr>
            <w:rFonts w:hint="eastAsia"/>
            <w:lang w:val="en-US" w:eastAsia="zh-CN"/>
          </w:rPr>
          <w:t>】</w:t>
        </w:r>
      </w:ins>
      <w:ins w:id="29" w:author="jiang" w:date="2015-12-07T09:40:00Z">
        <w:r>
          <w:rPr>
            <w:rFonts w:hint="eastAsia"/>
            <w:lang w:val="en-US" w:eastAsia="zh-CN"/>
          </w:rPr>
          <w:t>链接</w:t>
        </w:r>
      </w:ins>
      <w:ins w:id="30" w:author="jiang" w:date="2015-12-07T09:36:00Z">
        <w:r>
          <w:rPr>
            <w:rFonts w:hint="eastAsia"/>
            <w:lang w:val="en-US" w:eastAsia="zh-CN"/>
          </w:rPr>
          <w:t>，点击进入</w:t>
        </w:r>
      </w:ins>
      <w:r>
        <w:rPr>
          <w:rFonts w:hint="eastAsia"/>
          <w:lang w:val="en-US" w:eastAsia="zh-CN"/>
        </w:rPr>
        <w:t>注册</w:t>
      </w:r>
      <w:ins w:id="31" w:author="jiang" w:date="2015-12-07T09:36:00Z">
        <w:r>
          <w:rPr>
            <w:rFonts w:hint="eastAsia"/>
            <w:lang w:val="en-US" w:eastAsia="zh-CN"/>
          </w:rPr>
          <w:t>界面</w:t>
        </w:r>
      </w:ins>
    </w:p>
    <w:p>
      <w:pPr>
        <w:pStyle w:val="5"/>
      </w:pPr>
      <w:r>
        <w:rPr>
          <w:rFonts w:hint="eastAsia"/>
        </w:rPr>
        <w:t>异常流程说明：</w:t>
      </w:r>
    </w:p>
    <w:p>
      <w:pPr>
        <w:pStyle w:val="3"/>
      </w:pPr>
      <w:bookmarkStart w:id="35" w:name="_Toc2534"/>
      <w:r>
        <w:rPr>
          <w:rFonts w:hint="eastAsia"/>
          <w:lang w:val="en-US" w:eastAsia="zh-CN"/>
        </w:rPr>
        <w:t>首页</w:t>
      </w:r>
      <w:bookmarkEnd w:id="35"/>
    </w:p>
    <w:p>
      <w:pPr>
        <w:pStyle w:val="4"/>
        <w:ind w:right="160"/>
      </w:pPr>
      <w:bookmarkStart w:id="36" w:name="_Toc20481"/>
      <w:r>
        <w:rPr>
          <w:rFonts w:hint="eastAsia"/>
        </w:rPr>
        <w:t>功能描述</w:t>
      </w:r>
      <w:bookmarkEnd w:id="36"/>
    </w:p>
    <w:p>
      <w:pPr>
        <w:ind w:firstLine="320" w:firstLineChars="200"/>
      </w:pPr>
      <w:r>
        <w:rPr>
          <w:rFonts w:hint="eastAsia"/>
        </w:rPr>
        <w:t>用户对象：</w:t>
      </w:r>
      <w:r>
        <w:rPr>
          <w:rFonts w:hint="eastAsia"/>
          <w:lang w:val="en-US" w:eastAsia="zh-CN"/>
        </w:rPr>
        <w:t>已登录用户</w:t>
      </w:r>
      <w:r>
        <w:rPr>
          <w:rFonts w:hint="eastAsia"/>
        </w:rPr>
        <w:t>。</w:t>
      </w:r>
    </w:p>
    <w:p>
      <w:pPr>
        <w:ind w:firstLine="320" w:firstLineChars="200"/>
      </w:pPr>
      <w:r>
        <w:rPr>
          <w:rFonts w:hint="eastAsia"/>
        </w:rPr>
        <w:t>功能简介：</w:t>
      </w:r>
      <w:r>
        <w:rPr>
          <w:rFonts w:hint="eastAsia"/>
          <w:lang w:val="en-US" w:eastAsia="zh-CN"/>
        </w:rPr>
        <w:t>提供登录用户展示平台支持的功能</w:t>
      </w:r>
      <w:r>
        <w:rPr>
          <w:rFonts w:hint="eastAsia"/>
        </w:rPr>
        <w:t>。</w:t>
      </w:r>
    </w:p>
    <w:p>
      <w:pPr>
        <w:ind w:firstLine="320" w:firstLineChars="200"/>
      </w:pPr>
      <w:r>
        <w:rPr>
          <w:rFonts w:hint="eastAsia"/>
        </w:rPr>
        <w:t xml:space="preserve"> </w:t>
      </w:r>
    </w:p>
    <w:p>
      <w:pPr>
        <w:ind w:firstLine="320" w:firstLineChars="200"/>
      </w:pPr>
      <w:r>
        <w:rPr>
          <w:rFonts w:hint="eastAsia"/>
        </w:rPr>
        <w:t>ER图及</w:t>
      </w:r>
      <w:r>
        <w:t>表结构</w:t>
      </w:r>
      <w:r>
        <w:rPr>
          <w:rFonts w:hint="eastAsia"/>
        </w:rPr>
        <w:t>：</w:t>
      </w:r>
      <w:r>
        <w:t>见数据库设计文档。截图</w:t>
      </w:r>
      <w:r>
        <w:rPr>
          <w:rFonts w:hint="eastAsia"/>
        </w:rPr>
        <w:t>如下</w:t>
      </w:r>
      <w:r>
        <w:t>：</w:t>
      </w:r>
    </w:p>
    <w:p>
      <w:pPr>
        <w:ind w:firstLine="320" w:firstLineChars="200"/>
      </w:pPr>
    </w:p>
    <w:p>
      <w:pPr>
        <w:pStyle w:val="4"/>
        <w:ind w:right="160"/>
      </w:pPr>
      <w:bookmarkStart w:id="37" w:name="_Toc3644"/>
      <w:r>
        <w:rPr>
          <w:rFonts w:hint="eastAsia"/>
        </w:rPr>
        <w:t>用户界面</w:t>
      </w:r>
      <w:bookmarkEnd w:id="37"/>
      <w:r>
        <w:tab/>
      </w:r>
    </w:p>
    <w:p>
      <w:pPr/>
    </w:p>
    <w:p>
      <w:pPr>
        <w:pStyle w:val="4"/>
        <w:ind w:right="160"/>
      </w:pPr>
      <w:bookmarkStart w:id="38" w:name="_Toc10962"/>
      <w:r>
        <w:rPr>
          <w:rFonts w:hint="eastAsia"/>
        </w:rPr>
        <w:t>场景一：</w:t>
      </w:r>
      <w:r>
        <w:rPr>
          <w:rFonts w:hint="eastAsia"/>
          <w:lang w:val="en-US" w:eastAsia="zh-CN"/>
        </w:rPr>
        <w:t>首页展示</w:t>
      </w:r>
      <w:bookmarkEnd w:id="38"/>
    </w:p>
    <w:p>
      <w:pPr>
        <w:pStyle w:val="5"/>
      </w:pPr>
      <w:r>
        <w:rPr>
          <w:rFonts w:hint="eastAsia"/>
        </w:rPr>
        <w:t>序列图：</w:t>
      </w:r>
    </w:p>
    <w:p>
      <w:pPr>
        <w:pStyle w:val="5"/>
      </w:pPr>
      <w:r>
        <w:rPr>
          <w:rFonts w:hint="eastAsia"/>
          <w:lang w:eastAsia="zh-CN"/>
        </w:rPr>
        <w:t>输入输出约束说明</w:t>
      </w:r>
      <w:r>
        <w:rPr>
          <w:rFonts w:hint="eastAsia"/>
        </w:rPr>
        <w:t>：</w:t>
      </w:r>
    </w:p>
    <w:p>
      <w:pPr>
        <w:pStyle w:val="5"/>
      </w:pPr>
      <w:r>
        <w:rPr>
          <w:rFonts w:hint="eastAsia"/>
        </w:rPr>
        <w:t>关键点逻辑说明：</w:t>
      </w:r>
    </w:p>
    <w:p>
      <w:pPr>
        <w:pStyle w:val="18"/>
        <w:numPr>
          <w:ilvl w:val="0"/>
          <w:numId w:val="7"/>
        </w:numPr>
        <w:ind w:left="42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首页有【代驾】、【商城】、【引流】、【个人资料】4个模块</w:t>
      </w:r>
    </w:p>
    <w:p>
      <w:pPr>
        <w:pStyle w:val="18"/>
        <w:numPr>
          <w:ilvl w:val="0"/>
          <w:numId w:val="7"/>
        </w:numPr>
        <w:ind w:left="42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点击【引流】进入个人车辆列表信息</w:t>
      </w:r>
    </w:p>
    <w:p>
      <w:pPr>
        <w:pStyle w:val="18"/>
        <w:numPr>
          <w:ilvl w:val="0"/>
          <w:numId w:val="7"/>
        </w:numPr>
        <w:ind w:left="420" w:leftChars="0" w:firstLine="420" w:firstLineChars="0"/>
      </w:pPr>
      <w:r>
        <w:rPr>
          <w:rFonts w:hint="eastAsia" w:hAnsi="宋体" w:cs="宋体"/>
          <w:lang w:val="en-US" w:eastAsia="zh-CN"/>
        </w:rPr>
        <w:t>点击【个人资料】进入个人信息界面</w:t>
      </w:r>
    </w:p>
    <w:p>
      <w:pPr>
        <w:pStyle w:val="5"/>
        <w:rPr>
          <w:ins w:id="32" w:author="jiang" w:date="2015-12-07T09:41:00Z"/>
        </w:rPr>
      </w:pPr>
      <w:r>
        <w:rPr>
          <w:rFonts w:hint="eastAsia"/>
        </w:rPr>
        <w:t>异常流程说明：</w:t>
      </w:r>
    </w:p>
    <w:p>
      <w:pPr>
        <w:rPr>
          <w:ins w:id="33" w:author="jiang" w:date="2015-12-07T09:41:00Z"/>
          <w:rFonts w:hint="eastAsia"/>
        </w:rPr>
      </w:pPr>
    </w:p>
    <w:p>
      <w:pPr>
        <w:pStyle w:val="3"/>
        <w:rPr>
          <w:ins w:id="34" w:author="jiang" w:date="2015-12-07T09:41:00Z"/>
        </w:rPr>
      </w:pPr>
      <w:ins w:id="35" w:author="jiang" w:date="2015-12-07T09:41:00Z">
        <w:bookmarkStart w:id="39" w:name="_Toc29802"/>
        <w:r>
          <w:rPr>
            <w:rFonts w:hint="eastAsia"/>
            <w:lang w:val="en-US" w:eastAsia="zh-CN"/>
          </w:rPr>
          <w:t>修改密码</w:t>
        </w:r>
        <w:bookmarkEnd w:id="39"/>
      </w:ins>
    </w:p>
    <w:p>
      <w:pPr>
        <w:pStyle w:val="4"/>
        <w:ind w:right="160"/>
        <w:rPr>
          <w:ins w:id="36" w:author="jiang" w:date="2015-12-07T09:41:00Z"/>
        </w:rPr>
      </w:pPr>
      <w:ins w:id="37" w:author="jiang" w:date="2015-12-07T09:41:00Z">
        <w:bookmarkStart w:id="40" w:name="_Toc2567"/>
        <w:r>
          <w:rPr>
            <w:rFonts w:hint="eastAsia"/>
          </w:rPr>
          <w:t>功能描述</w:t>
        </w:r>
        <w:bookmarkEnd w:id="40"/>
      </w:ins>
    </w:p>
    <w:p>
      <w:pPr>
        <w:ind w:firstLine="320" w:firstLineChars="200"/>
        <w:rPr>
          <w:ins w:id="38" w:author="jiang" w:date="2015-12-07T09:41:00Z"/>
        </w:rPr>
      </w:pPr>
      <w:ins w:id="39" w:author="jiang" w:date="2015-12-07T09:41:00Z">
        <w:r>
          <w:rPr>
            <w:rFonts w:hint="eastAsia"/>
          </w:rPr>
          <w:t>用户对象：</w:t>
        </w:r>
      </w:ins>
      <w:ins w:id="40" w:author="jiang" w:date="2015-12-07T09:41:00Z">
        <w:r>
          <w:rPr>
            <w:rFonts w:hint="eastAsia"/>
            <w:lang w:val="en-US" w:eastAsia="zh-CN"/>
          </w:rPr>
          <w:t>已登录用户</w:t>
        </w:r>
      </w:ins>
      <w:ins w:id="41" w:author="jiang" w:date="2015-12-07T09:41:00Z">
        <w:r>
          <w:rPr>
            <w:rFonts w:hint="eastAsia"/>
          </w:rPr>
          <w:t>。</w:t>
        </w:r>
      </w:ins>
    </w:p>
    <w:p>
      <w:pPr>
        <w:ind w:firstLine="320" w:firstLineChars="200"/>
        <w:rPr>
          <w:ins w:id="42" w:author="jiang" w:date="2015-12-07T09:41:00Z"/>
        </w:rPr>
      </w:pPr>
      <w:ins w:id="43" w:author="jiang" w:date="2015-12-07T09:41:00Z">
        <w:r>
          <w:rPr>
            <w:rFonts w:hint="eastAsia"/>
          </w:rPr>
          <w:t>功能简介：</w:t>
        </w:r>
      </w:ins>
      <w:ins w:id="44" w:author="jiang" w:date="2015-12-07T09:41:00Z">
        <w:r>
          <w:rPr>
            <w:rFonts w:hint="eastAsia"/>
            <w:lang w:val="en-US" w:eastAsia="zh-CN"/>
          </w:rPr>
          <w:t>提供登录用户</w:t>
        </w:r>
      </w:ins>
      <w:ins w:id="45" w:author="jiang" w:date="2015-12-07T09:45:00Z">
        <w:r>
          <w:rPr>
            <w:rFonts w:hint="eastAsia"/>
            <w:lang w:val="en-US" w:eastAsia="zh-CN"/>
          </w:rPr>
          <w:t>修改密码功能</w:t>
        </w:r>
      </w:ins>
      <w:ins w:id="46" w:author="jiang" w:date="2015-12-07T09:41:00Z">
        <w:r>
          <w:rPr>
            <w:rFonts w:hint="eastAsia"/>
          </w:rPr>
          <w:t>。</w:t>
        </w:r>
      </w:ins>
    </w:p>
    <w:p>
      <w:pPr>
        <w:ind w:firstLine="320" w:firstLineChars="200"/>
        <w:rPr>
          <w:ins w:id="47" w:author="jiang" w:date="2015-12-07T09:41:00Z"/>
        </w:rPr>
      </w:pPr>
      <w:ins w:id="48" w:author="jiang" w:date="2015-12-07T09:41:00Z">
        <w:r>
          <w:rPr>
            <w:rFonts w:hint="eastAsia"/>
          </w:rPr>
          <w:t xml:space="preserve"> </w:t>
        </w:r>
      </w:ins>
    </w:p>
    <w:p>
      <w:pPr>
        <w:ind w:firstLine="320" w:firstLineChars="200"/>
        <w:rPr>
          <w:ins w:id="49" w:author="jiang" w:date="2015-12-07T09:41:00Z"/>
        </w:rPr>
      </w:pPr>
      <w:ins w:id="50" w:author="jiang" w:date="2015-12-07T09:41:00Z">
        <w:r>
          <w:rPr>
            <w:rFonts w:hint="eastAsia"/>
          </w:rPr>
          <w:t>ER图及</w:t>
        </w:r>
      </w:ins>
      <w:ins w:id="51" w:author="jiang" w:date="2015-12-07T09:41:00Z">
        <w:r>
          <w:rPr/>
          <w:t>表结构</w:t>
        </w:r>
      </w:ins>
      <w:ins w:id="52" w:author="jiang" w:date="2015-12-07T09:41:00Z">
        <w:r>
          <w:rPr>
            <w:rFonts w:hint="eastAsia"/>
          </w:rPr>
          <w:t>：</w:t>
        </w:r>
      </w:ins>
      <w:ins w:id="53" w:author="jiang" w:date="2015-12-07T09:41:00Z">
        <w:r>
          <w:rPr/>
          <w:t>见数据库设计文档。截图</w:t>
        </w:r>
      </w:ins>
      <w:ins w:id="54" w:author="jiang" w:date="2015-12-07T09:41:00Z">
        <w:r>
          <w:rPr>
            <w:rFonts w:hint="eastAsia"/>
          </w:rPr>
          <w:t>如下</w:t>
        </w:r>
      </w:ins>
      <w:ins w:id="55" w:author="jiang" w:date="2015-12-07T09:41:00Z">
        <w:r>
          <w:rPr/>
          <w:t>：</w:t>
        </w:r>
      </w:ins>
    </w:p>
    <w:p>
      <w:pPr>
        <w:ind w:firstLine="320" w:firstLineChars="200"/>
        <w:rPr>
          <w:ins w:id="56" w:author="jiang" w:date="2015-12-07T09:41:00Z"/>
        </w:rPr>
      </w:pPr>
    </w:p>
    <w:p>
      <w:pPr>
        <w:pStyle w:val="4"/>
        <w:ind w:right="160"/>
        <w:rPr>
          <w:ins w:id="57" w:author="jiang" w:date="2015-12-07T09:41:00Z"/>
        </w:rPr>
      </w:pPr>
      <w:ins w:id="58" w:author="jiang" w:date="2015-12-07T09:41:00Z">
        <w:bookmarkStart w:id="41" w:name="_Toc16564"/>
        <w:r>
          <w:rPr>
            <w:rFonts w:hint="eastAsia"/>
          </w:rPr>
          <w:t>用户界面</w:t>
        </w:r>
        <w:bookmarkEnd w:id="41"/>
      </w:ins>
      <w:ins w:id="59" w:author="jiang" w:date="2015-12-07T09:41:00Z">
        <w:r>
          <w:rPr/>
          <w:tab/>
        </w:r>
      </w:ins>
    </w:p>
    <w:p>
      <w:pPr>
        <w:rPr>
          <w:ins w:id="60" w:author="jiang" w:date="2015-12-07T09:41:00Z"/>
        </w:rPr>
      </w:pPr>
    </w:p>
    <w:p>
      <w:pPr>
        <w:pStyle w:val="4"/>
        <w:ind w:right="160"/>
        <w:rPr>
          <w:ins w:id="61" w:author="jiang" w:date="2015-12-07T09:41:00Z"/>
        </w:rPr>
      </w:pPr>
      <w:ins w:id="62" w:author="jiang" w:date="2015-12-07T09:41:00Z">
        <w:bookmarkStart w:id="42" w:name="_Toc2577"/>
        <w:r>
          <w:rPr>
            <w:rFonts w:hint="eastAsia"/>
          </w:rPr>
          <w:t>场景一：</w:t>
        </w:r>
      </w:ins>
      <w:ins w:id="63" w:author="jiang" w:date="2015-12-07T09:41:00Z">
        <w:r>
          <w:rPr>
            <w:rFonts w:hint="eastAsia"/>
            <w:lang w:val="en-US" w:eastAsia="zh-CN"/>
          </w:rPr>
          <w:t>首页展示</w:t>
        </w:r>
        <w:bookmarkEnd w:id="42"/>
      </w:ins>
    </w:p>
    <w:p>
      <w:pPr>
        <w:pStyle w:val="5"/>
        <w:rPr>
          <w:ins w:id="64" w:author="jiang" w:date="2015-12-07T09:41:00Z"/>
        </w:rPr>
      </w:pPr>
      <w:ins w:id="65" w:author="jiang" w:date="2015-12-07T09:41:00Z">
        <w:r>
          <w:rPr>
            <w:rFonts w:hint="eastAsia"/>
          </w:rPr>
          <w:t>序列图：</w:t>
        </w:r>
      </w:ins>
    </w:p>
    <w:p>
      <w:pPr>
        <w:pStyle w:val="5"/>
      </w:pPr>
      <w:ins w:id="66" w:author="jiang" w:date="2015-12-07T09:41:00Z">
        <w:r>
          <w:rPr>
            <w:rFonts w:hint="eastAsia"/>
            <w:lang w:eastAsia="zh-CN"/>
          </w:rPr>
          <w:t>输入输出约束说明</w:t>
        </w:r>
      </w:ins>
      <w:ins w:id="67" w:author="jiang" w:date="2015-12-07T09:41:00Z">
        <w:r>
          <w:rPr>
            <w:rFonts w:hint="eastAsia"/>
          </w:rPr>
          <w:t>：</w:t>
        </w:r>
      </w:ins>
    </w:p>
    <w:p>
      <w:pPr>
        <w:pStyle w:val="6"/>
        <w:ind w:left="1008" w:leftChars="0" w:hanging="1008" w:firstLineChars="0"/>
      </w:pPr>
      <w:r>
        <w:rPr>
          <w:rFonts w:hint="eastAsia"/>
          <w:lang w:eastAsia="zh-CN"/>
        </w:rPr>
        <w:t>输入说明</w:t>
      </w:r>
      <w:r>
        <w:rPr>
          <w:rFonts w:hint="eastAsia"/>
        </w:rPr>
        <w:t>：</w:t>
      </w:r>
    </w:p>
    <w:tbl>
      <w:tblPr>
        <w:tblStyle w:val="33"/>
        <w:tblW w:w="8380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1877"/>
        <w:gridCol w:w="59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/>
            <w:r>
              <w:rPr>
                <w:rFonts w:hint="eastAsia"/>
              </w:rPr>
              <w:t>序号</w:t>
            </w:r>
          </w:p>
        </w:tc>
        <w:tc>
          <w:tcPr>
            <w:tcW w:w="1877" w:type="dxa"/>
            <w:vAlign w:val="top"/>
          </w:tcPr>
          <w:p>
            <w:pPr/>
            <w:r>
              <w:rPr>
                <w:rFonts w:hint="eastAsia"/>
              </w:rPr>
              <w:t>输入项</w:t>
            </w:r>
          </w:p>
        </w:tc>
        <w:tc>
          <w:tcPr>
            <w:tcW w:w="5942" w:type="dxa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187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老密码</w:t>
            </w:r>
          </w:p>
        </w:tc>
        <w:tc>
          <w:tcPr>
            <w:tcW w:w="5942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文本框输入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187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新密码</w:t>
            </w:r>
          </w:p>
        </w:tc>
        <w:tc>
          <w:tcPr>
            <w:tcW w:w="5942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文本框输入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77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确认新密码</w:t>
            </w:r>
          </w:p>
        </w:tc>
        <w:tc>
          <w:tcPr>
            <w:tcW w:w="5942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文本框输入</w:t>
            </w:r>
          </w:p>
        </w:tc>
      </w:tr>
    </w:tbl>
    <w:p>
      <w:pPr>
        <w:rPr>
          <w:ins w:id="68" w:author="jiang" w:date="2015-12-07T09:41:00Z"/>
        </w:rPr>
      </w:pPr>
    </w:p>
    <w:p>
      <w:pPr>
        <w:pStyle w:val="5"/>
        <w:rPr>
          <w:ins w:id="69" w:author="jiang" w:date="2015-12-07T09:42:00Z"/>
        </w:rPr>
      </w:pPr>
      <w:ins w:id="70" w:author="jiang" w:date="2015-12-07T09:41:00Z">
        <w:r>
          <w:rPr>
            <w:rFonts w:hint="eastAsia"/>
          </w:rPr>
          <w:t>关键点逻辑说明：</w:t>
        </w:r>
      </w:ins>
    </w:p>
    <w:p>
      <w:pPr>
        <w:numPr>
          <w:ilvl w:val="0"/>
          <w:numId w:val="8"/>
        </w:numPr>
        <w:ind w:left="420" w:firstLine="420"/>
        <w:rPr>
          <w:ins w:id="71" w:author="jiang" w:date="2015-12-07T09:42:00Z"/>
          <w:rFonts w:hint="eastAsia"/>
          <w:lang w:val="en-US" w:eastAsia="zh-CN"/>
        </w:rPr>
      </w:pPr>
      <w:ins w:id="72" w:author="jiang" w:date="2015-12-07T09:42:00Z">
        <w:r>
          <w:rPr>
            <w:rFonts w:hint="eastAsia"/>
            <w:lang w:val="en-US" w:eastAsia="zh-CN"/>
          </w:rPr>
          <w:t>用户填写老密码</w:t>
        </w:r>
      </w:ins>
    </w:p>
    <w:p>
      <w:pPr>
        <w:numPr>
          <w:ilvl w:val="0"/>
          <w:numId w:val="8"/>
        </w:numPr>
        <w:ind w:left="420" w:firstLine="420"/>
        <w:rPr>
          <w:ins w:id="73" w:author="jiang" w:date="2015-12-07T09:42:00Z"/>
          <w:rFonts w:hint="eastAsia"/>
          <w:lang w:val="en-US" w:eastAsia="zh-CN"/>
        </w:rPr>
      </w:pPr>
      <w:ins w:id="74" w:author="jiang" w:date="2015-12-07T09:42:00Z">
        <w:r>
          <w:rPr>
            <w:rFonts w:hint="eastAsia"/>
            <w:lang w:val="en-US" w:eastAsia="zh-CN"/>
          </w:rPr>
          <w:t>用户填写新密码、确认密码</w:t>
        </w:r>
      </w:ins>
    </w:p>
    <w:p>
      <w:pPr>
        <w:numPr>
          <w:ilvl w:val="0"/>
          <w:numId w:val="8"/>
        </w:numPr>
        <w:ind w:left="420" w:firstLine="420"/>
        <w:rPr>
          <w:ins w:id="75" w:author="jiang" w:date="2015-12-07T09:41:00Z"/>
          <w:rFonts w:hint="eastAsia"/>
          <w:lang w:val="en-US" w:eastAsia="zh-CN"/>
        </w:rPr>
      </w:pPr>
      <w:ins w:id="76" w:author="jiang" w:date="2015-12-07T09:42:00Z">
        <w:r>
          <w:rPr>
            <w:rFonts w:hint="eastAsia"/>
            <w:lang w:val="en-US" w:eastAsia="zh-CN"/>
          </w:rPr>
          <w:t>点【提交】按钮，</w:t>
        </w:r>
      </w:ins>
      <w:ins w:id="77" w:author="jiang" w:date="2015-12-07T09:43:00Z">
        <w:r>
          <w:rPr>
            <w:rFonts w:hint="eastAsia"/>
            <w:lang w:val="en-US" w:eastAsia="zh-CN"/>
          </w:rPr>
          <w:t>验证新密码、确认密码是否一致，</w:t>
        </w:r>
      </w:ins>
      <w:ins w:id="78" w:author="jiang" w:date="2015-12-07T09:42:00Z">
        <w:r>
          <w:rPr>
            <w:rFonts w:hint="eastAsia"/>
            <w:lang w:val="en-US" w:eastAsia="zh-CN"/>
          </w:rPr>
          <w:t>验证老密码</w:t>
        </w:r>
      </w:ins>
      <w:ins w:id="79" w:author="jiang" w:date="2015-12-07T09:43:00Z">
        <w:r>
          <w:rPr>
            <w:rFonts w:hint="eastAsia"/>
            <w:lang w:val="en-US" w:eastAsia="zh-CN"/>
          </w:rPr>
          <w:t>是否正确，正确则提交新密码</w:t>
        </w:r>
      </w:ins>
    </w:p>
    <w:p>
      <w:pPr>
        <w:pStyle w:val="18"/>
        <w:numPr>
          <w:ilvl w:val="0"/>
          <w:numId w:val="0"/>
        </w:numPr>
        <w:tabs>
          <w:tab w:val="clear" w:pos="360"/>
          <w:tab w:val="clear" w:pos="780"/>
        </w:tabs>
        <w:ind w:left="0" w:leftChars="0" w:firstLine="0" w:firstLineChars="0"/>
        <w:rPr>
          <w:ins w:id="80" w:author="jiang" w:date="2015-12-07T09:41:00Z"/>
          <w:rFonts w:hint="eastAsia" w:hAnsi="宋体" w:cs="宋体"/>
          <w:lang w:val="en-US" w:eastAsia="zh-CN"/>
        </w:rPr>
      </w:pPr>
    </w:p>
    <w:p>
      <w:pPr>
        <w:pStyle w:val="5"/>
        <w:rPr>
          <w:ins w:id="81" w:author="jiang" w:date="2015-12-07T09:44:00Z"/>
          <w:rFonts w:hint="eastAsia"/>
        </w:rPr>
      </w:pPr>
      <w:ins w:id="82" w:author="jiang" w:date="2015-12-07T09:41:00Z">
        <w:r>
          <w:rPr>
            <w:rFonts w:hint="eastAsia"/>
          </w:rPr>
          <w:t>异常流程说明：</w:t>
        </w:r>
      </w:ins>
    </w:p>
    <w:p>
      <w:pPr>
        <w:rPr>
          <w:ins w:id="83" w:author="jiang" w:date="2015-12-07T09:44:00Z"/>
          <w:rFonts w:hint="eastAsia"/>
        </w:rPr>
      </w:pPr>
    </w:p>
    <w:p>
      <w:pPr>
        <w:pStyle w:val="3"/>
        <w:rPr>
          <w:ins w:id="84" w:author="jiang" w:date="2015-12-07T09:44:00Z"/>
        </w:rPr>
      </w:pPr>
      <w:ins w:id="85" w:author="jiang" w:date="2015-12-07T09:44:00Z">
        <w:bookmarkStart w:id="43" w:name="_Toc10750"/>
        <w:r>
          <w:rPr>
            <w:rFonts w:hint="eastAsia"/>
            <w:lang w:val="en-US" w:eastAsia="zh-CN"/>
          </w:rPr>
          <w:t>找回密码</w:t>
        </w:r>
        <w:bookmarkEnd w:id="43"/>
      </w:ins>
    </w:p>
    <w:p>
      <w:pPr>
        <w:pStyle w:val="4"/>
        <w:ind w:right="160"/>
        <w:rPr>
          <w:ins w:id="86" w:author="jiang" w:date="2015-12-07T09:44:00Z"/>
        </w:rPr>
      </w:pPr>
      <w:ins w:id="87" w:author="jiang" w:date="2015-12-07T09:44:00Z">
        <w:bookmarkStart w:id="44" w:name="_Toc18837"/>
        <w:r>
          <w:rPr>
            <w:rFonts w:hint="eastAsia"/>
          </w:rPr>
          <w:t>功能描述</w:t>
        </w:r>
        <w:bookmarkEnd w:id="44"/>
      </w:ins>
    </w:p>
    <w:p>
      <w:pPr>
        <w:ind w:firstLine="320" w:firstLineChars="200"/>
        <w:rPr>
          <w:ins w:id="88" w:author="jiang" w:date="2015-12-07T09:44:00Z"/>
        </w:rPr>
      </w:pPr>
      <w:ins w:id="89" w:author="jiang" w:date="2015-12-07T09:44:00Z">
        <w:r>
          <w:rPr>
            <w:rFonts w:hint="eastAsia"/>
          </w:rPr>
          <w:t>用户对象：</w:t>
        </w:r>
      </w:ins>
      <w:ins w:id="90" w:author="jiang" w:date="2015-12-07T09:44:00Z">
        <w:r>
          <w:rPr>
            <w:rFonts w:hint="eastAsia"/>
            <w:lang w:val="en-US" w:eastAsia="zh-CN"/>
          </w:rPr>
          <w:t>未登录用户</w:t>
        </w:r>
      </w:ins>
      <w:ins w:id="91" w:author="jiang" w:date="2015-12-07T09:44:00Z">
        <w:r>
          <w:rPr>
            <w:rFonts w:hint="eastAsia"/>
          </w:rPr>
          <w:t>。</w:t>
        </w:r>
      </w:ins>
    </w:p>
    <w:p>
      <w:pPr>
        <w:ind w:firstLine="320" w:firstLineChars="200"/>
        <w:rPr>
          <w:ins w:id="92" w:author="jiang" w:date="2015-12-07T09:44:00Z"/>
        </w:rPr>
      </w:pPr>
      <w:ins w:id="93" w:author="jiang" w:date="2015-12-07T09:44:00Z">
        <w:r>
          <w:rPr>
            <w:rFonts w:hint="eastAsia"/>
          </w:rPr>
          <w:t>功能简介：</w:t>
        </w:r>
      </w:ins>
      <w:ins w:id="94" w:author="jiang" w:date="2015-12-07T09:44:00Z">
        <w:r>
          <w:rPr>
            <w:rFonts w:hint="eastAsia"/>
            <w:lang w:val="en-US" w:eastAsia="zh-CN"/>
          </w:rPr>
          <w:t>提供</w:t>
        </w:r>
      </w:ins>
      <w:ins w:id="95" w:author="jiang" w:date="2015-12-07T09:45:00Z">
        <w:r>
          <w:rPr>
            <w:rFonts w:hint="eastAsia"/>
            <w:lang w:val="en-US" w:eastAsia="zh-CN"/>
          </w:rPr>
          <w:t>未</w:t>
        </w:r>
      </w:ins>
      <w:ins w:id="96" w:author="jiang" w:date="2015-12-07T09:44:00Z">
        <w:r>
          <w:rPr>
            <w:rFonts w:hint="eastAsia"/>
            <w:lang w:val="en-US" w:eastAsia="zh-CN"/>
          </w:rPr>
          <w:t>登录用户</w:t>
        </w:r>
      </w:ins>
      <w:ins w:id="97" w:author="jiang" w:date="2015-12-07T09:45:00Z">
        <w:r>
          <w:rPr>
            <w:rFonts w:hint="eastAsia"/>
            <w:lang w:val="en-US" w:eastAsia="zh-CN"/>
          </w:rPr>
          <w:t>找回密码</w:t>
        </w:r>
      </w:ins>
      <w:ins w:id="98" w:author="jiang" w:date="2015-12-07T09:44:00Z">
        <w:r>
          <w:rPr>
            <w:rFonts w:hint="eastAsia"/>
            <w:lang w:val="en-US" w:eastAsia="zh-CN"/>
          </w:rPr>
          <w:t>功能</w:t>
        </w:r>
      </w:ins>
      <w:ins w:id="99" w:author="jiang" w:date="2015-12-07T09:44:00Z">
        <w:r>
          <w:rPr>
            <w:rFonts w:hint="eastAsia"/>
          </w:rPr>
          <w:t>。</w:t>
        </w:r>
      </w:ins>
    </w:p>
    <w:p>
      <w:pPr>
        <w:ind w:firstLine="320" w:firstLineChars="200"/>
        <w:rPr>
          <w:ins w:id="100" w:author="jiang" w:date="2015-12-07T09:44:00Z"/>
        </w:rPr>
      </w:pPr>
      <w:ins w:id="101" w:author="jiang" w:date="2015-12-07T09:44:00Z">
        <w:r>
          <w:rPr>
            <w:rFonts w:hint="eastAsia"/>
          </w:rPr>
          <w:t xml:space="preserve"> </w:t>
        </w:r>
      </w:ins>
    </w:p>
    <w:p>
      <w:pPr>
        <w:ind w:firstLine="320" w:firstLineChars="200"/>
        <w:rPr>
          <w:ins w:id="102" w:author="jiang" w:date="2015-12-07T09:44:00Z"/>
        </w:rPr>
      </w:pPr>
      <w:ins w:id="103" w:author="jiang" w:date="2015-12-07T09:44:00Z">
        <w:r>
          <w:rPr>
            <w:rFonts w:hint="eastAsia"/>
          </w:rPr>
          <w:t>ER图及</w:t>
        </w:r>
      </w:ins>
      <w:ins w:id="104" w:author="jiang" w:date="2015-12-07T09:44:00Z">
        <w:r>
          <w:rPr/>
          <w:t>表结构</w:t>
        </w:r>
      </w:ins>
      <w:ins w:id="105" w:author="jiang" w:date="2015-12-07T09:44:00Z">
        <w:r>
          <w:rPr>
            <w:rFonts w:hint="eastAsia"/>
          </w:rPr>
          <w:t>：</w:t>
        </w:r>
      </w:ins>
      <w:ins w:id="106" w:author="jiang" w:date="2015-12-07T09:44:00Z">
        <w:r>
          <w:rPr/>
          <w:t>见数据库设计文档。截图</w:t>
        </w:r>
      </w:ins>
      <w:ins w:id="107" w:author="jiang" w:date="2015-12-07T09:44:00Z">
        <w:r>
          <w:rPr>
            <w:rFonts w:hint="eastAsia"/>
          </w:rPr>
          <w:t>如下</w:t>
        </w:r>
      </w:ins>
      <w:ins w:id="108" w:author="jiang" w:date="2015-12-07T09:44:00Z">
        <w:r>
          <w:rPr/>
          <w:t>：</w:t>
        </w:r>
      </w:ins>
    </w:p>
    <w:p>
      <w:pPr>
        <w:ind w:firstLine="320" w:firstLineChars="200"/>
        <w:rPr>
          <w:ins w:id="109" w:author="jiang" w:date="2015-12-07T09:44:00Z"/>
        </w:rPr>
      </w:pPr>
    </w:p>
    <w:p>
      <w:pPr>
        <w:pStyle w:val="4"/>
        <w:ind w:right="160"/>
        <w:rPr>
          <w:ins w:id="110" w:author="jiang" w:date="2015-12-07T09:44:00Z"/>
        </w:rPr>
      </w:pPr>
      <w:ins w:id="111" w:author="jiang" w:date="2015-12-07T09:44:00Z">
        <w:bookmarkStart w:id="45" w:name="_Toc21096"/>
        <w:r>
          <w:rPr>
            <w:rFonts w:hint="eastAsia"/>
          </w:rPr>
          <w:t>用户界面</w:t>
        </w:r>
        <w:bookmarkEnd w:id="45"/>
      </w:ins>
      <w:ins w:id="112" w:author="jiang" w:date="2015-12-07T09:44:00Z">
        <w:r>
          <w:rPr/>
          <w:tab/>
        </w:r>
      </w:ins>
    </w:p>
    <w:p>
      <w:pPr>
        <w:rPr>
          <w:ins w:id="113" w:author="jiang" w:date="2015-12-07T09:44:00Z"/>
        </w:rPr>
      </w:pPr>
    </w:p>
    <w:p>
      <w:pPr>
        <w:pStyle w:val="4"/>
        <w:ind w:right="160"/>
        <w:rPr>
          <w:ins w:id="114" w:author="jiang" w:date="2015-12-07T09:44:00Z"/>
        </w:rPr>
      </w:pPr>
      <w:ins w:id="115" w:author="jiang" w:date="2015-12-07T09:44:00Z">
        <w:bookmarkStart w:id="46" w:name="_Toc4122"/>
        <w:r>
          <w:rPr>
            <w:rFonts w:hint="eastAsia"/>
          </w:rPr>
          <w:t>场景一：</w:t>
        </w:r>
      </w:ins>
      <w:ins w:id="116" w:author="jiang" w:date="2015-12-07T09:44:00Z">
        <w:r>
          <w:rPr>
            <w:rFonts w:hint="eastAsia"/>
            <w:lang w:val="en-US" w:eastAsia="zh-CN"/>
          </w:rPr>
          <w:t>首页展示</w:t>
        </w:r>
        <w:bookmarkEnd w:id="46"/>
      </w:ins>
    </w:p>
    <w:p>
      <w:pPr>
        <w:pStyle w:val="5"/>
        <w:rPr>
          <w:ins w:id="117" w:author="jiang" w:date="2015-12-07T09:44:00Z"/>
        </w:rPr>
      </w:pPr>
      <w:ins w:id="118" w:author="jiang" w:date="2015-12-07T09:44:00Z">
        <w:r>
          <w:rPr>
            <w:rFonts w:hint="eastAsia"/>
          </w:rPr>
          <w:t>序列图：</w:t>
        </w:r>
      </w:ins>
    </w:p>
    <w:p>
      <w:pPr>
        <w:pStyle w:val="5"/>
      </w:pPr>
      <w:ins w:id="119" w:author="jiang" w:date="2015-12-07T09:44:00Z">
        <w:r>
          <w:rPr>
            <w:rFonts w:hint="eastAsia"/>
            <w:lang w:eastAsia="zh-CN"/>
          </w:rPr>
          <w:t>输入输出约束说明</w:t>
        </w:r>
      </w:ins>
      <w:ins w:id="120" w:author="jiang" w:date="2015-12-07T09:44:00Z">
        <w:r>
          <w:rPr>
            <w:rFonts w:hint="eastAsia"/>
          </w:rPr>
          <w:t>：</w:t>
        </w:r>
      </w:ins>
    </w:p>
    <w:p>
      <w:pPr>
        <w:pStyle w:val="6"/>
        <w:ind w:left="1008" w:leftChars="0" w:hanging="1008" w:firstLineChars="0"/>
      </w:pPr>
      <w:r>
        <w:rPr>
          <w:rFonts w:hint="eastAsia"/>
          <w:lang w:eastAsia="zh-CN"/>
        </w:rPr>
        <w:t>输入说明</w:t>
      </w:r>
      <w:r>
        <w:rPr>
          <w:rFonts w:hint="eastAsia"/>
        </w:rPr>
        <w:t>：</w:t>
      </w:r>
    </w:p>
    <w:tbl>
      <w:tblPr>
        <w:tblStyle w:val="33"/>
        <w:tblW w:w="8380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1877"/>
        <w:gridCol w:w="59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/>
            <w:r>
              <w:rPr>
                <w:rFonts w:hint="eastAsia"/>
              </w:rPr>
              <w:t>序号</w:t>
            </w:r>
          </w:p>
        </w:tc>
        <w:tc>
          <w:tcPr>
            <w:tcW w:w="1877" w:type="dxa"/>
            <w:vAlign w:val="top"/>
          </w:tcPr>
          <w:p>
            <w:pPr/>
            <w:r>
              <w:rPr>
                <w:rFonts w:hint="eastAsia"/>
              </w:rPr>
              <w:t>输入项</w:t>
            </w:r>
          </w:p>
        </w:tc>
        <w:tc>
          <w:tcPr>
            <w:tcW w:w="5942" w:type="dxa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77" w:type="dxa"/>
            <w:vAlign w:val="top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59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文本框输入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7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验证码</w:t>
            </w:r>
          </w:p>
        </w:tc>
        <w:tc>
          <w:tcPr>
            <w:tcW w:w="5942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文本框输入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7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新密码</w:t>
            </w:r>
          </w:p>
        </w:tc>
        <w:tc>
          <w:tcPr>
            <w:tcW w:w="5942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文本框输入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77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确认新密码</w:t>
            </w:r>
          </w:p>
        </w:tc>
        <w:tc>
          <w:tcPr>
            <w:tcW w:w="5942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文本框输入</w:t>
            </w:r>
          </w:p>
        </w:tc>
      </w:tr>
    </w:tbl>
    <w:p>
      <w:pPr>
        <w:rPr>
          <w:ins w:id="121" w:author="jiang" w:date="2015-12-07T09:44:00Z"/>
        </w:rPr>
      </w:pPr>
    </w:p>
    <w:p>
      <w:pPr>
        <w:pStyle w:val="5"/>
        <w:rPr>
          <w:ins w:id="122" w:author="jiang" w:date="2015-12-07T09:44:00Z"/>
        </w:rPr>
      </w:pPr>
      <w:ins w:id="123" w:author="jiang" w:date="2015-12-07T09:44:00Z">
        <w:r>
          <w:rPr>
            <w:rFonts w:hint="eastAsia"/>
          </w:rPr>
          <w:t>关键点逻辑说明：</w:t>
        </w:r>
      </w:ins>
    </w:p>
    <w:p>
      <w:pPr>
        <w:numPr>
          <w:ilvl w:val="0"/>
          <w:numId w:val="9"/>
        </w:numPr>
        <w:ind w:left="840" w:firstLine="0"/>
        <w:rPr>
          <w:ins w:id="124" w:author="jiang" w:date="2015-12-07T09:45:00Z"/>
          <w:rFonts w:hint="eastAsia"/>
          <w:lang w:val="en-US" w:eastAsia="zh-CN"/>
        </w:rPr>
      </w:pPr>
      <w:ins w:id="125" w:author="jiang" w:date="2015-12-07T09:44:00Z">
        <w:r>
          <w:rPr>
            <w:rFonts w:hint="eastAsia"/>
            <w:lang w:val="en-US" w:eastAsia="zh-CN"/>
          </w:rPr>
          <w:t>用户填写</w:t>
        </w:r>
      </w:ins>
      <w:ins w:id="126" w:author="jiang" w:date="2015-12-07T09:45:00Z">
        <w:r>
          <w:rPr>
            <w:rFonts w:hint="eastAsia"/>
            <w:lang w:val="en-US" w:eastAsia="zh-CN"/>
          </w:rPr>
          <w:t>手机号码（</w:t>
        </w:r>
      </w:ins>
      <w:ins w:id="127" w:author="jiang" w:date="2015-12-07T09:46:00Z">
        <w:r>
          <w:rPr>
            <w:rFonts w:hint="eastAsia"/>
            <w:lang w:val="en-US" w:eastAsia="zh-CN"/>
          </w:rPr>
          <w:t>即账号</w:t>
        </w:r>
      </w:ins>
      <w:ins w:id="128" w:author="jiang" w:date="2015-12-07T09:45:00Z">
        <w:r>
          <w:rPr>
            <w:rFonts w:hint="eastAsia"/>
            <w:lang w:val="en-US" w:eastAsia="zh-CN"/>
          </w:rPr>
          <w:t>）</w:t>
        </w:r>
      </w:ins>
    </w:p>
    <w:p>
      <w:pPr>
        <w:numPr>
          <w:ilvl w:val="0"/>
          <w:numId w:val="9"/>
        </w:numPr>
        <w:ind w:left="840" w:firstLine="0"/>
        <w:rPr>
          <w:ins w:id="129" w:author="jiang" w:date="2015-12-07T09:47:00Z"/>
          <w:rFonts w:hint="eastAsia"/>
          <w:lang w:val="en-US" w:eastAsia="zh-CN"/>
        </w:rPr>
      </w:pPr>
      <w:ins w:id="130" w:author="jiang" w:date="2015-12-07T09:47:00Z">
        <w:r>
          <w:rPr>
            <w:rFonts w:hint="eastAsia"/>
            <w:lang w:val="en-US" w:eastAsia="zh-CN"/>
          </w:rPr>
          <w:t>点【获取验证码】，系统发送验证码到用户手机号码上</w:t>
        </w:r>
      </w:ins>
    </w:p>
    <w:p>
      <w:pPr>
        <w:numPr>
          <w:ilvl w:val="0"/>
          <w:numId w:val="9"/>
        </w:numPr>
        <w:ind w:left="840" w:firstLine="0"/>
        <w:rPr>
          <w:ins w:id="131" w:author="jiang" w:date="2015-12-07T09:47:00Z"/>
          <w:rFonts w:hint="eastAsia"/>
          <w:lang w:val="en-US" w:eastAsia="zh-CN"/>
        </w:rPr>
      </w:pPr>
      <w:ins w:id="132" w:author="jiang" w:date="2015-12-07T09:47:00Z">
        <w:r>
          <w:rPr>
            <w:rFonts w:hint="eastAsia"/>
            <w:lang w:val="en-US" w:eastAsia="zh-CN"/>
          </w:rPr>
          <w:t>用户填写</w:t>
        </w:r>
      </w:ins>
      <w:ins w:id="133" w:author="jiang" w:date="2015-12-07T09:48:00Z">
        <w:r>
          <w:rPr>
            <w:rFonts w:hint="eastAsia"/>
            <w:lang w:val="en-US" w:eastAsia="zh-CN"/>
          </w:rPr>
          <w:t>新</w:t>
        </w:r>
      </w:ins>
      <w:ins w:id="134" w:author="jiang" w:date="2015-12-07T09:47:00Z">
        <w:r>
          <w:rPr>
            <w:rFonts w:hint="eastAsia"/>
            <w:lang w:val="en-US" w:eastAsia="zh-CN"/>
          </w:rPr>
          <w:t>密码、确认密码</w:t>
        </w:r>
      </w:ins>
    </w:p>
    <w:p>
      <w:pPr>
        <w:numPr>
          <w:ilvl w:val="0"/>
          <w:numId w:val="8"/>
        </w:numPr>
        <w:ind w:left="420" w:firstLine="420"/>
        <w:rPr>
          <w:ins w:id="135" w:author="jiang" w:date="2015-12-07T09:44:00Z"/>
          <w:rFonts w:hint="eastAsia"/>
          <w:lang w:val="en-US" w:eastAsia="zh-CN"/>
        </w:rPr>
      </w:pPr>
      <w:ins w:id="136" w:author="jiang" w:date="2015-12-07T09:44:00Z">
        <w:r>
          <w:rPr>
            <w:rFonts w:hint="eastAsia"/>
            <w:lang w:val="en-US" w:eastAsia="zh-CN"/>
          </w:rPr>
          <w:t>点【提交】按钮，验证新密码、确认密码是否一致，验证</w:t>
        </w:r>
      </w:ins>
      <w:ins w:id="137" w:author="jiang" w:date="2015-12-07T09:48:00Z">
        <w:r>
          <w:rPr>
            <w:rFonts w:hint="eastAsia"/>
            <w:lang w:val="en-US" w:eastAsia="zh-CN"/>
          </w:rPr>
          <w:t>手机号码、验证码是否皮喷</w:t>
        </w:r>
      </w:ins>
      <w:ins w:id="138" w:author="jiang" w:date="2015-12-07T09:44:00Z">
        <w:r>
          <w:rPr>
            <w:rFonts w:hint="eastAsia"/>
            <w:lang w:val="en-US" w:eastAsia="zh-CN"/>
          </w:rPr>
          <w:t>，</w:t>
        </w:r>
      </w:ins>
      <w:ins w:id="139" w:author="jiang" w:date="2015-12-07T09:48:00Z">
        <w:r>
          <w:rPr>
            <w:rFonts w:hint="eastAsia"/>
            <w:lang w:val="en-US" w:eastAsia="zh-CN"/>
          </w:rPr>
          <w:t>匹配</w:t>
        </w:r>
      </w:ins>
      <w:ins w:id="140" w:author="jiang" w:date="2015-12-07T09:44:00Z">
        <w:r>
          <w:rPr>
            <w:rFonts w:hint="eastAsia"/>
            <w:lang w:val="en-US" w:eastAsia="zh-CN"/>
          </w:rPr>
          <w:t>则提交新密码</w:t>
        </w:r>
      </w:ins>
    </w:p>
    <w:p>
      <w:pPr>
        <w:pStyle w:val="18"/>
        <w:numPr>
          <w:ilvl w:val="0"/>
          <w:numId w:val="0"/>
        </w:numPr>
        <w:tabs>
          <w:tab w:val="clear" w:pos="360"/>
          <w:tab w:val="clear" w:pos="780"/>
        </w:tabs>
        <w:ind w:left="0" w:leftChars="0" w:firstLine="0" w:firstLineChars="0"/>
        <w:rPr>
          <w:ins w:id="141" w:author="jiang" w:date="2015-12-07T09:44:00Z"/>
          <w:rFonts w:hint="eastAsia" w:hAnsi="宋体" w:cs="宋体"/>
          <w:lang w:val="en-US" w:eastAsia="zh-CN"/>
        </w:rPr>
      </w:pPr>
    </w:p>
    <w:p>
      <w:pPr>
        <w:pStyle w:val="5"/>
        <w:rPr>
          <w:ins w:id="142" w:author="jiang" w:date="2015-12-07T09:44:00Z"/>
          <w:rFonts w:hint="eastAsia"/>
        </w:rPr>
      </w:pPr>
      <w:ins w:id="143" w:author="jiang" w:date="2015-12-07T09:44:00Z">
        <w:r>
          <w:rPr>
            <w:rFonts w:hint="eastAsia"/>
          </w:rPr>
          <w:t>异常流程说明：</w:t>
        </w:r>
      </w:ins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47" w:name="_Toc25011"/>
      <w:r>
        <w:rPr>
          <w:rFonts w:hint="eastAsia"/>
          <w:lang w:val="en-US" w:eastAsia="zh-CN"/>
        </w:rPr>
        <w:t>个人</w:t>
      </w:r>
      <w:ins w:id="144" w:author="jiang" w:date="2015-12-16T10:55:29Z">
        <w:r>
          <w:rPr>
            <w:rFonts w:hint="eastAsia"/>
            <w:lang w:val="en-US" w:eastAsia="zh-CN"/>
          </w:rPr>
          <w:t>信息</w:t>
        </w:r>
        <w:bookmarkEnd w:id="47"/>
      </w:ins>
    </w:p>
    <w:p>
      <w:pPr>
        <w:pStyle w:val="4"/>
        <w:ind w:right="160"/>
      </w:pPr>
      <w:bookmarkStart w:id="48" w:name="_Toc21322"/>
      <w:r>
        <w:rPr>
          <w:rFonts w:hint="eastAsia"/>
        </w:rPr>
        <w:t>功能描述</w:t>
      </w:r>
      <w:bookmarkEnd w:id="48"/>
    </w:p>
    <w:p>
      <w:pPr>
        <w:ind w:firstLine="320" w:firstLineChars="200"/>
      </w:pPr>
      <w:r>
        <w:rPr>
          <w:rFonts w:hint="eastAsia"/>
        </w:rPr>
        <w:t>用户对象：</w:t>
      </w:r>
      <w:r>
        <w:rPr>
          <w:rFonts w:hint="eastAsia"/>
          <w:lang w:val="en-US" w:eastAsia="zh-CN"/>
        </w:rPr>
        <w:t>已登录用户</w:t>
      </w:r>
      <w:r>
        <w:rPr>
          <w:rFonts w:hint="eastAsia"/>
        </w:rPr>
        <w:t>。</w:t>
      </w:r>
    </w:p>
    <w:p>
      <w:pPr>
        <w:ind w:firstLine="320" w:firstLineChars="200"/>
      </w:pPr>
      <w:r>
        <w:rPr>
          <w:rFonts w:hint="eastAsia"/>
        </w:rPr>
        <w:t>功能简介：</w:t>
      </w:r>
      <w:r>
        <w:rPr>
          <w:rFonts w:hint="eastAsia"/>
          <w:lang w:val="en-US" w:eastAsia="zh-CN"/>
        </w:rPr>
        <w:t>提供登录用户修改个人资料、维护车辆信息、查看个人积分、查看优惠券</w:t>
      </w:r>
      <w:ins w:id="145" w:author="jiang" w:date="2015-12-16T10:55:59Z">
        <w:r>
          <w:rPr>
            <w:rFonts w:hint="eastAsia"/>
            <w:lang w:val="en-US" w:eastAsia="zh-CN"/>
          </w:rPr>
          <w:t>、</w:t>
        </w:r>
      </w:ins>
      <w:ins w:id="146" w:author="jiang" w:date="2015-12-16T10:56:00Z">
        <w:r>
          <w:rPr>
            <w:rFonts w:hint="eastAsia"/>
            <w:lang w:val="en-US" w:eastAsia="zh-CN"/>
          </w:rPr>
          <w:t>查看</w:t>
        </w:r>
      </w:ins>
      <w:ins w:id="147" w:author="jiang" w:date="2015-12-16T10:56:02Z">
        <w:r>
          <w:rPr>
            <w:rFonts w:hint="eastAsia"/>
            <w:lang w:val="en-US" w:eastAsia="zh-CN"/>
          </w:rPr>
          <w:t>订单、</w:t>
        </w:r>
      </w:ins>
      <w:ins w:id="148" w:author="jiang" w:date="2015-12-16T10:56:03Z">
        <w:r>
          <w:rPr>
            <w:rFonts w:hint="eastAsia"/>
            <w:lang w:val="en-US" w:eastAsia="zh-CN"/>
          </w:rPr>
          <w:t>查看</w:t>
        </w:r>
      </w:ins>
      <w:ins w:id="149" w:author="jiang" w:date="2015-12-16T10:56:04Z">
        <w:r>
          <w:rPr>
            <w:rFonts w:hint="eastAsia"/>
            <w:lang w:val="en-US" w:eastAsia="zh-CN"/>
          </w:rPr>
          <w:t>我的</w:t>
        </w:r>
      </w:ins>
      <w:ins w:id="150" w:author="jiang" w:date="2015-12-16T10:56:06Z">
        <w:r>
          <w:rPr>
            <w:rFonts w:hint="eastAsia"/>
            <w:lang w:val="en-US" w:eastAsia="zh-CN"/>
          </w:rPr>
          <w:t>预约</w:t>
        </w:r>
      </w:ins>
      <w:r>
        <w:rPr>
          <w:rFonts w:hint="eastAsia"/>
        </w:rPr>
        <w:t>。</w:t>
      </w:r>
    </w:p>
    <w:p>
      <w:pPr>
        <w:ind w:firstLine="320" w:firstLineChars="200"/>
      </w:pPr>
      <w:r>
        <w:rPr>
          <w:rFonts w:hint="eastAsia"/>
        </w:rPr>
        <w:t xml:space="preserve"> </w:t>
      </w:r>
    </w:p>
    <w:p>
      <w:pPr>
        <w:ind w:firstLine="320" w:firstLineChars="200"/>
      </w:pPr>
      <w:r>
        <w:rPr>
          <w:rFonts w:hint="eastAsia"/>
        </w:rPr>
        <w:t>ER图及</w:t>
      </w:r>
      <w:r>
        <w:t>表结构</w:t>
      </w:r>
      <w:r>
        <w:rPr>
          <w:rFonts w:hint="eastAsia"/>
        </w:rPr>
        <w:t>：</w:t>
      </w:r>
      <w:r>
        <w:t>见数据库设计文档。截图</w:t>
      </w:r>
      <w:r>
        <w:rPr>
          <w:rFonts w:hint="eastAsia"/>
        </w:rPr>
        <w:t>如下</w:t>
      </w:r>
      <w:r>
        <w:t>：</w:t>
      </w:r>
    </w:p>
    <w:p>
      <w:pPr>
        <w:ind w:firstLine="320" w:firstLineChars="200"/>
      </w:pPr>
    </w:p>
    <w:p>
      <w:pPr>
        <w:pStyle w:val="4"/>
        <w:ind w:right="160"/>
      </w:pPr>
      <w:bookmarkStart w:id="49" w:name="_Toc30732"/>
      <w:r>
        <w:rPr>
          <w:rFonts w:hint="eastAsia"/>
        </w:rPr>
        <w:t>用户界面</w:t>
      </w:r>
      <w:bookmarkEnd w:id="49"/>
      <w:r>
        <w:tab/>
      </w:r>
    </w:p>
    <w:p>
      <w:pPr/>
    </w:p>
    <w:p>
      <w:pPr>
        <w:pStyle w:val="4"/>
        <w:ind w:right="160"/>
      </w:pPr>
      <w:bookmarkStart w:id="50" w:name="_Toc22310"/>
      <w:r>
        <w:rPr>
          <w:rFonts w:hint="eastAsia"/>
        </w:rPr>
        <w:t>场景一：</w:t>
      </w:r>
      <w:ins w:id="151" w:author="jiang" w:date="2015-12-16T10:56:17Z">
        <w:r>
          <w:rPr>
            <w:rFonts w:hint="eastAsia"/>
            <w:lang w:val="en-US" w:eastAsia="zh-CN"/>
          </w:rPr>
          <w:t>个人资料</w:t>
        </w:r>
        <w:bookmarkEnd w:id="50"/>
      </w:ins>
    </w:p>
    <w:p>
      <w:pPr>
        <w:pStyle w:val="5"/>
      </w:pPr>
      <w:r>
        <w:rPr>
          <w:rFonts w:hint="eastAsia"/>
        </w:rPr>
        <w:t>序列图：</w:t>
      </w:r>
    </w:p>
    <w:p>
      <w:pPr>
        <w:pStyle w:val="5"/>
      </w:pPr>
      <w:r>
        <w:rPr>
          <w:rFonts w:hint="eastAsia"/>
          <w:lang w:val="en-US" w:eastAsia="zh-CN"/>
        </w:rPr>
        <w:t>输</w:t>
      </w:r>
      <w:r>
        <w:rPr>
          <w:rFonts w:hint="eastAsia"/>
          <w:lang w:eastAsia="zh-CN"/>
        </w:rPr>
        <w:t>入输出约束说明</w:t>
      </w:r>
      <w:r>
        <w:rPr>
          <w:rFonts w:hint="eastAsia"/>
        </w:rPr>
        <w:t>：</w:t>
      </w:r>
    </w:p>
    <w:p>
      <w:pPr>
        <w:pStyle w:val="6"/>
        <w:ind w:left="1008" w:leftChars="0" w:hanging="1008" w:firstLineChars="0"/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项</w:t>
      </w:r>
      <w:r>
        <w:rPr>
          <w:rFonts w:hint="eastAsia"/>
        </w:rPr>
        <w:t>：</w:t>
      </w:r>
    </w:p>
    <w:p>
      <w:pPr>
        <w:rPr>
          <w:ins w:id="152" w:author="jiang" w:date="2015-12-16T10:57:48Z"/>
          <w:rFonts w:hint="eastAsia"/>
          <w:lang w:val="en-US" w:eastAsia="zh-CN"/>
        </w:rPr>
      </w:pPr>
      <w:ins w:id="153" w:author="jiang" w:date="2015-12-16T10:57:42Z">
        <w:r>
          <w:rPr>
            <w:rFonts w:hint="eastAsia"/>
            <w:lang w:val="en-US" w:eastAsia="zh-CN"/>
          </w:rPr>
          <w:t xml:space="preserve"> </w:t>
        </w:r>
      </w:ins>
      <w:ins w:id="154" w:author="jiang" w:date="2015-12-16T10:57:43Z">
        <w:r>
          <w:rPr>
            <w:rFonts w:hint="eastAsia"/>
            <w:lang w:val="en-US" w:eastAsia="zh-CN"/>
          </w:rPr>
          <w:t xml:space="preserve">   </w:t>
        </w:r>
      </w:ins>
      <w:ins w:id="155" w:author="jiang" w:date="2015-12-16T10:57:44Z">
        <w:r>
          <w:rPr>
            <w:rFonts w:hint="eastAsia"/>
            <w:lang w:val="en-US" w:eastAsia="zh-CN"/>
          </w:rPr>
          <w:t xml:space="preserve"> </w:t>
        </w:r>
      </w:ins>
      <w:ins w:id="156" w:author="jiang" w:date="2015-12-16T10:57:45Z">
        <w:r>
          <w:rPr>
            <w:rFonts w:hint="eastAsia"/>
            <w:lang w:val="en-US" w:eastAsia="zh-CN"/>
          </w:rPr>
          <w:t xml:space="preserve">        </w:t>
        </w:r>
      </w:ins>
      <w:ins w:id="157" w:author="jiang" w:date="2015-12-16T10:57:46Z">
        <w:r>
          <w:rPr>
            <w:rFonts w:hint="eastAsia"/>
            <w:lang w:val="en-US" w:eastAsia="zh-CN"/>
          </w:rPr>
          <w:t xml:space="preserve">  </w:t>
        </w:r>
      </w:ins>
      <w:r>
        <w:rPr>
          <w:rFonts w:hint="eastAsia"/>
          <w:lang w:val="en-US" w:eastAsia="zh-CN"/>
        </w:rPr>
        <w:t>用户信息</w:t>
      </w:r>
    </w:p>
    <w:p>
      <w:pPr>
        <w:rPr>
          <w:rFonts w:hint="eastAsia"/>
          <w:lang w:val="en-US" w:eastAsia="zh-CN"/>
        </w:rPr>
      </w:pPr>
    </w:p>
    <w:tbl>
      <w:tblPr>
        <w:tblStyle w:val="33"/>
        <w:tblW w:w="8339" w:type="dxa"/>
        <w:tblInd w:w="1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58"/>
        <w:gridCol w:w="6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/>
            <w:r>
              <w:rPr>
                <w:rFonts w:hint="eastAsia"/>
              </w:rPr>
              <w:t>序号</w:t>
            </w:r>
          </w:p>
        </w:tc>
        <w:tc>
          <w:tcPr>
            <w:tcW w:w="1058" w:type="dxa"/>
            <w:vAlign w:val="top"/>
          </w:tcPr>
          <w:p>
            <w:pPr/>
            <w:r>
              <w:rPr>
                <w:rFonts w:hint="eastAsia"/>
              </w:rPr>
              <w:t>项目</w:t>
            </w:r>
          </w:p>
        </w:tc>
        <w:tc>
          <w:tcPr>
            <w:tcW w:w="6585" w:type="dxa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eastAsia="黑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姓名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hAnsi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696" w:type="dxa"/>
            <w:vAlign w:val="top"/>
          </w:tcPr>
          <w:p>
            <w:pPr>
              <w:pStyle w:val="18"/>
              <w:rPr>
                <w:rFonts w:hint="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电话号码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3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积分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leftChars="0" w:hanging="1008" w:firstLineChars="0"/>
      </w:pPr>
      <w:r>
        <w:rPr>
          <w:rFonts w:hint="eastAsia"/>
          <w:lang w:val="en-US"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val="en-US" w:eastAsia="zh-CN"/>
        </w:rPr>
        <w:t>项</w:t>
      </w:r>
      <w:r>
        <w:rPr>
          <w:rFonts w:hint="eastAsia"/>
        </w:rPr>
        <w:t>：</w:t>
      </w:r>
    </w:p>
    <w:p>
      <w:pPr>
        <w:ind w:left="420" w:leftChars="0" w:firstLine="420" w:firstLine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用户资料修改</w:t>
      </w:r>
    </w:p>
    <w:tbl>
      <w:tblPr>
        <w:tblStyle w:val="33"/>
        <w:tblW w:w="8339" w:type="dxa"/>
        <w:tblInd w:w="1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58"/>
        <w:gridCol w:w="6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/>
            <w:r>
              <w:rPr>
                <w:rFonts w:hint="eastAsia"/>
              </w:rPr>
              <w:t>序号</w:t>
            </w:r>
          </w:p>
        </w:tc>
        <w:tc>
          <w:tcPr>
            <w:tcW w:w="1058" w:type="dxa"/>
            <w:vAlign w:val="top"/>
          </w:tcPr>
          <w:p>
            <w:pPr/>
            <w:r>
              <w:rPr>
                <w:rFonts w:hint="eastAsia"/>
              </w:rPr>
              <w:t>项目</w:t>
            </w:r>
          </w:p>
        </w:tc>
        <w:tc>
          <w:tcPr>
            <w:tcW w:w="6585" w:type="dxa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40"/>
              <w:ind w:firstLine="0" w:firstLineChars="0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58" w:type="dxa"/>
            <w:vAlign w:val="top"/>
          </w:tcPr>
          <w:p>
            <w:pPr>
              <w:pStyle w:val="40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用户姓名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文本框输入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</w:pPr>
      <w:r>
        <w:rPr>
          <w:rFonts w:hint="eastAsia"/>
        </w:rPr>
        <w:t>关键点逻辑说明：</w:t>
      </w:r>
    </w:p>
    <w:p>
      <w:pPr>
        <w:pStyle w:val="18"/>
        <w:numPr>
          <w:ilvl w:val="0"/>
          <w:numId w:val="10"/>
        </w:numPr>
        <w:ind w:left="840" w:leftChars="0"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用户手机号码就是账号，修改需要到更改绑定手机界面</w:t>
      </w:r>
    </w:p>
    <w:p>
      <w:pPr>
        <w:pStyle w:val="18"/>
        <w:numPr>
          <w:ilvl w:val="0"/>
          <w:numId w:val="10"/>
        </w:numPr>
        <w:ind w:left="840" w:leftChars="0"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用户姓名为空，则显示文本框，填写姓名后，点【提交】按钮，修改用户姓名</w:t>
      </w:r>
    </w:p>
    <w:p>
      <w:pPr>
        <w:pStyle w:val="18"/>
        <w:numPr>
          <w:ilvl w:val="0"/>
          <w:numId w:val="10"/>
        </w:numPr>
        <w:ind w:left="840" w:leftChars="0"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用户姓名不为空，则显示label，需点击后面的【修改】按钮后才能进行修改</w:t>
      </w:r>
    </w:p>
    <w:p>
      <w:pPr>
        <w:pStyle w:val="18"/>
        <w:numPr>
          <w:ilvl w:val="0"/>
          <w:numId w:val="10"/>
        </w:numPr>
        <w:ind w:left="840" w:leftChars="0" w:firstLine="420" w:firstLineChars="0"/>
        <w:rPr>
          <w:ins w:id="159" w:author="jiang" w:date="2015-12-16T11:00:28Z"/>
          <w:rFonts w:hint="eastAsia" w:hAnsi="宋体" w:cs="宋体"/>
          <w:b w:val="0"/>
          <w:bCs w:val="0"/>
          <w:lang w:val="en-US" w:eastAsia="zh-CN"/>
        </w:rPr>
        <w:pPrChange w:id="158" w:author="jiang" w:date="2015-12-16T10:57:13Z">
          <w:pPr>
            <w:pStyle w:val="18"/>
            <w:numPr>
              <w:ilvl w:val="0"/>
              <w:numId w:val="10"/>
            </w:numPr>
            <w:ind w:left="840" w:leftChars="0" w:firstLine="420" w:firstLineChars="0"/>
          </w:pPr>
        </w:pPrChange>
      </w:pPr>
      <w:ins w:id="160" w:author="jiang" w:date="2015-12-16T10:58:21Z">
        <w:r>
          <w:rPr>
            <w:rFonts w:hint="eastAsia" w:hAnsi="宋体" w:cs="宋体"/>
            <w:b w:val="0"/>
            <w:bCs w:val="0"/>
            <w:lang w:val="en-US" w:eastAsia="zh-CN"/>
          </w:rPr>
          <w:t>下方有</w:t>
        </w:r>
      </w:ins>
      <w:r>
        <w:rPr>
          <w:rFonts w:hint="eastAsia" w:hAnsi="宋体" w:cs="宋体"/>
          <w:b w:val="0"/>
          <w:bCs w:val="0"/>
          <w:lang w:val="en-US" w:eastAsia="zh-CN"/>
        </w:rPr>
        <w:t xml:space="preserve">【修改密码】 </w:t>
      </w:r>
      <w:ins w:id="161" w:author="jiang" w:date="2015-12-16T10:58:22Z">
        <w:r>
          <w:rPr>
            <w:rFonts w:hint="eastAsia" w:hAnsi="宋体" w:cs="宋体"/>
            <w:b w:val="0"/>
            <w:bCs w:val="0"/>
            <w:lang w:val="en-US" w:eastAsia="zh-CN"/>
          </w:rPr>
          <w:t>【</w:t>
        </w:r>
      </w:ins>
      <w:ins w:id="162" w:author="jiang" w:date="2015-12-16T10:58:24Z">
        <w:r>
          <w:rPr>
            <w:rFonts w:hint="eastAsia" w:hAnsi="宋体" w:cs="宋体"/>
            <w:b w:val="0"/>
            <w:bCs w:val="0"/>
            <w:lang w:val="en-US" w:eastAsia="zh-CN"/>
          </w:rPr>
          <w:t>我的</w:t>
        </w:r>
      </w:ins>
      <w:ins w:id="163" w:author="jiang" w:date="2015-12-16T10:58:25Z">
        <w:r>
          <w:rPr>
            <w:rFonts w:hint="eastAsia" w:hAnsi="宋体" w:cs="宋体"/>
            <w:b w:val="0"/>
            <w:bCs w:val="0"/>
            <w:lang w:val="en-US" w:eastAsia="zh-CN"/>
          </w:rPr>
          <w:t>订单</w:t>
        </w:r>
      </w:ins>
      <w:ins w:id="164" w:author="jiang" w:date="2015-12-16T10:58:22Z">
        <w:r>
          <w:rPr>
            <w:rFonts w:hint="eastAsia" w:hAnsi="宋体" w:cs="宋体"/>
            <w:b w:val="0"/>
            <w:bCs w:val="0"/>
            <w:lang w:val="en-US" w:eastAsia="zh-CN"/>
          </w:rPr>
          <w:t>】</w:t>
        </w:r>
      </w:ins>
      <w:ins w:id="165" w:author="jiang" w:date="2015-12-16T10:58:28Z">
        <w:r>
          <w:rPr>
            <w:rFonts w:hint="eastAsia" w:hAnsi="宋体" w:cs="宋体"/>
            <w:b w:val="0"/>
            <w:bCs w:val="0"/>
            <w:lang w:val="en-US" w:eastAsia="zh-CN"/>
          </w:rPr>
          <w:t xml:space="preserve">  【</w:t>
        </w:r>
      </w:ins>
      <w:ins w:id="166" w:author="jiang" w:date="2015-12-16T10:58:30Z">
        <w:r>
          <w:rPr>
            <w:rFonts w:hint="eastAsia" w:hAnsi="宋体" w:cs="宋体"/>
            <w:b w:val="0"/>
            <w:bCs w:val="0"/>
            <w:lang w:val="en-US" w:eastAsia="zh-CN"/>
          </w:rPr>
          <w:t>我的</w:t>
        </w:r>
      </w:ins>
      <w:ins w:id="167" w:author="jiang" w:date="2015-12-16T10:58:31Z">
        <w:r>
          <w:rPr>
            <w:rFonts w:hint="eastAsia" w:hAnsi="宋体" w:cs="宋体"/>
            <w:b w:val="0"/>
            <w:bCs w:val="0"/>
            <w:lang w:val="en-US" w:eastAsia="zh-CN"/>
          </w:rPr>
          <w:t>预约</w:t>
        </w:r>
      </w:ins>
      <w:ins w:id="168" w:author="jiang" w:date="2015-12-16T10:58:28Z">
        <w:r>
          <w:rPr>
            <w:rFonts w:hint="eastAsia" w:hAnsi="宋体" w:cs="宋体"/>
            <w:b w:val="0"/>
            <w:bCs w:val="0"/>
            <w:lang w:val="en-US" w:eastAsia="zh-CN"/>
          </w:rPr>
          <w:t>】</w:t>
        </w:r>
      </w:ins>
      <w:ins w:id="169" w:author="jiang" w:date="2015-12-16T10:58:32Z">
        <w:r>
          <w:rPr>
            <w:rFonts w:hint="eastAsia" w:hAnsi="宋体" w:cs="宋体"/>
            <w:b w:val="0"/>
            <w:bCs w:val="0"/>
            <w:lang w:val="en-US" w:eastAsia="zh-CN"/>
          </w:rPr>
          <w:t xml:space="preserve">  【</w:t>
        </w:r>
      </w:ins>
      <w:ins w:id="170" w:author="jiang" w:date="2015-12-16T10:58:33Z">
        <w:r>
          <w:rPr>
            <w:rFonts w:hint="eastAsia" w:hAnsi="宋体" w:cs="宋体"/>
            <w:b w:val="0"/>
            <w:bCs w:val="0"/>
            <w:lang w:val="en-US" w:eastAsia="zh-CN"/>
          </w:rPr>
          <w:t>我的</w:t>
        </w:r>
      </w:ins>
      <w:ins w:id="171" w:author="jiang" w:date="2015-12-16T10:58:37Z">
        <w:r>
          <w:rPr>
            <w:rFonts w:hint="eastAsia" w:hAnsi="宋体" w:cs="宋体"/>
            <w:b w:val="0"/>
            <w:bCs w:val="0"/>
            <w:lang w:val="en-US" w:eastAsia="zh-CN"/>
          </w:rPr>
          <w:t>车辆</w:t>
        </w:r>
      </w:ins>
      <w:ins w:id="172" w:author="jiang" w:date="2015-12-16T10:58:32Z">
        <w:r>
          <w:rPr>
            <w:rFonts w:hint="eastAsia" w:hAnsi="宋体" w:cs="宋体"/>
            <w:b w:val="0"/>
            <w:bCs w:val="0"/>
            <w:lang w:val="en-US" w:eastAsia="zh-CN"/>
          </w:rPr>
          <w:t>】</w:t>
        </w:r>
      </w:ins>
      <w:ins w:id="173" w:author="jiang" w:date="2015-12-16T10:58:38Z">
        <w:r>
          <w:rPr>
            <w:rFonts w:hint="eastAsia" w:hAnsi="宋体" w:cs="宋体"/>
            <w:b w:val="0"/>
            <w:bCs w:val="0"/>
            <w:lang w:val="en-US" w:eastAsia="zh-CN"/>
          </w:rPr>
          <w:t xml:space="preserve"> 【</w:t>
        </w:r>
      </w:ins>
      <w:ins w:id="174" w:author="jiang" w:date="2015-12-16T10:58:40Z">
        <w:r>
          <w:rPr>
            <w:rFonts w:hint="eastAsia" w:hAnsi="宋体" w:cs="宋体"/>
            <w:b w:val="0"/>
            <w:bCs w:val="0"/>
            <w:lang w:val="en-US" w:eastAsia="zh-CN"/>
          </w:rPr>
          <w:t>我的</w:t>
        </w:r>
      </w:ins>
      <w:ins w:id="175" w:author="jiang" w:date="2015-12-16T10:58:48Z">
        <w:r>
          <w:rPr>
            <w:rFonts w:hint="eastAsia" w:hAnsi="宋体" w:cs="宋体"/>
            <w:b w:val="0"/>
            <w:bCs w:val="0"/>
            <w:lang w:val="en-US" w:eastAsia="zh-CN"/>
          </w:rPr>
          <w:t>财富</w:t>
        </w:r>
      </w:ins>
      <w:ins w:id="176" w:author="jiang" w:date="2015-12-16T10:58:38Z">
        <w:r>
          <w:rPr>
            <w:rFonts w:hint="eastAsia" w:hAnsi="宋体" w:cs="宋体"/>
            <w:b w:val="0"/>
            <w:bCs w:val="0"/>
            <w:lang w:val="en-US" w:eastAsia="zh-CN"/>
          </w:rPr>
          <w:t>】</w:t>
        </w:r>
      </w:ins>
      <w:ins w:id="177" w:author="jiang" w:date="2015-12-16T10:58:49Z">
        <w:r>
          <w:rPr>
            <w:rFonts w:hint="eastAsia" w:hAnsi="宋体" w:cs="宋体"/>
            <w:b w:val="0"/>
            <w:bCs w:val="0"/>
            <w:lang w:val="en-US" w:eastAsia="zh-CN"/>
          </w:rPr>
          <w:t xml:space="preserve"> </w:t>
        </w:r>
      </w:ins>
      <w:r>
        <w:rPr>
          <w:rFonts w:hint="eastAsia" w:hAnsi="宋体" w:cs="宋体"/>
          <w:b w:val="0"/>
          <w:bCs w:val="0"/>
          <w:lang w:val="en-US" w:eastAsia="zh-CN"/>
        </w:rPr>
        <w:t>【更改绑定手机】</w:t>
      </w:r>
      <w:ins w:id="178" w:author="jiang" w:date="2015-12-07T15:42:53Z">
        <w:r>
          <w:rPr>
            <w:rFonts w:hint="eastAsia" w:hAnsi="宋体" w:cs="宋体"/>
            <w:b w:val="0"/>
            <w:bCs w:val="0"/>
            <w:lang w:val="en-US" w:eastAsia="zh-CN"/>
          </w:rPr>
          <w:t>。</w:t>
        </w:r>
      </w:ins>
    </w:p>
    <w:p>
      <w:pPr>
        <w:pStyle w:val="5"/>
      </w:pPr>
      <w:ins w:id="179" w:author="jiang" w:date="2015-12-16T11:00:30Z">
        <w:r>
          <w:rPr>
            <w:rFonts w:hint="eastAsia"/>
          </w:rPr>
          <w:t>异常流程说明：</w:t>
        </w:r>
      </w:ins>
    </w:p>
    <w:p>
      <w:pPr>
        <w:pStyle w:val="4"/>
        <w:ind w:right="160"/>
      </w:pPr>
      <w:bookmarkStart w:id="51" w:name="_Toc25577"/>
      <w:r>
        <w:rPr>
          <w:rFonts w:hint="eastAsia"/>
        </w:rPr>
        <w:t>场景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修改密码</w:t>
      </w:r>
      <w:bookmarkEnd w:id="51"/>
    </w:p>
    <w:p>
      <w:pPr>
        <w:pStyle w:val="5"/>
      </w:pPr>
      <w:r>
        <w:rPr>
          <w:rFonts w:hint="eastAsia"/>
        </w:rPr>
        <w:t>序列图：</w:t>
      </w:r>
    </w:p>
    <w:p>
      <w:pPr>
        <w:pStyle w:val="5"/>
      </w:pPr>
      <w:r>
        <w:rPr>
          <w:rFonts w:hint="eastAsia"/>
          <w:lang w:val="en-US" w:eastAsia="zh-CN"/>
        </w:rPr>
        <w:t>输</w:t>
      </w:r>
      <w:r>
        <w:rPr>
          <w:rFonts w:hint="eastAsia"/>
          <w:lang w:eastAsia="zh-CN"/>
        </w:rPr>
        <w:t>入输出约束说明</w:t>
      </w:r>
      <w:r>
        <w:rPr>
          <w:rFonts w:hint="eastAsia"/>
        </w:rPr>
        <w:t>：</w:t>
      </w:r>
    </w:p>
    <w:p>
      <w:pPr>
        <w:pStyle w:val="6"/>
        <w:ind w:left="1008" w:leftChars="0" w:hanging="1008" w:firstLineChars="0"/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项</w:t>
      </w:r>
      <w:r>
        <w:rPr>
          <w:rFonts w:hint="eastAsia"/>
        </w:rPr>
        <w:t>：</w:t>
      </w:r>
    </w:p>
    <w:p>
      <w:pPr>
        <w:rPr>
          <w:ins w:id="180" w:author="jiang" w:date="2015-12-16T10:57:48Z"/>
          <w:rFonts w:hint="eastAsia"/>
          <w:lang w:val="en-US" w:eastAsia="zh-CN"/>
        </w:rPr>
      </w:pPr>
      <w:ins w:id="181" w:author="jiang" w:date="2015-12-16T10:57:42Z">
        <w:r>
          <w:rPr>
            <w:rFonts w:hint="eastAsia"/>
            <w:lang w:val="en-US" w:eastAsia="zh-CN"/>
          </w:rPr>
          <w:t xml:space="preserve"> </w:t>
        </w:r>
      </w:ins>
      <w:ins w:id="182" w:author="jiang" w:date="2015-12-16T10:57:43Z">
        <w:r>
          <w:rPr>
            <w:rFonts w:hint="eastAsia"/>
            <w:lang w:val="en-US" w:eastAsia="zh-CN"/>
          </w:rPr>
          <w:t xml:space="preserve">   </w:t>
        </w:r>
      </w:ins>
      <w:ins w:id="183" w:author="jiang" w:date="2015-12-16T10:57:44Z">
        <w:r>
          <w:rPr>
            <w:rFonts w:hint="eastAsia"/>
            <w:lang w:val="en-US" w:eastAsia="zh-CN"/>
          </w:rPr>
          <w:t xml:space="preserve"> </w:t>
        </w:r>
      </w:ins>
      <w:ins w:id="184" w:author="jiang" w:date="2015-12-16T10:57:45Z">
        <w:r>
          <w:rPr>
            <w:rFonts w:hint="eastAsia"/>
            <w:lang w:val="en-US" w:eastAsia="zh-CN"/>
          </w:rPr>
          <w:t xml:space="preserve">        </w:t>
        </w:r>
      </w:ins>
      <w:ins w:id="185" w:author="jiang" w:date="2015-12-16T10:57:46Z">
        <w:r>
          <w:rPr>
            <w:rFonts w:hint="eastAsia"/>
            <w:lang w:val="en-US" w:eastAsia="zh-CN"/>
          </w:rPr>
          <w:t xml:space="preserve">  </w:t>
        </w:r>
      </w:ins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ind w:left="1008" w:leftChars="0" w:hanging="1008" w:firstLineChars="0"/>
      </w:pPr>
      <w:r>
        <w:rPr>
          <w:rFonts w:hint="eastAsia"/>
          <w:lang w:val="en-US"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val="en-US" w:eastAsia="zh-CN"/>
        </w:rPr>
        <w:t>项</w:t>
      </w:r>
      <w:r>
        <w:rPr>
          <w:rFonts w:hint="eastAsia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</w:pPr>
      <w:r>
        <w:rPr>
          <w:rFonts w:hint="eastAsia"/>
        </w:rPr>
        <w:t>关键点逻辑说明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>跳到修改密码界面</w:t>
      </w:r>
    </w:p>
    <w:p>
      <w:pPr>
        <w:pStyle w:val="5"/>
      </w:pPr>
      <w:ins w:id="186" w:author="jiang" w:date="2015-12-16T11:00:30Z">
        <w:r>
          <w:rPr>
            <w:rFonts w:hint="eastAsia"/>
          </w:rPr>
          <w:t>异常流程说明</w:t>
        </w:r>
      </w:ins>
      <w:r>
        <w:rPr>
          <w:rFonts w:hint="eastAsia"/>
        </w:rPr>
        <w:t>：</w:t>
      </w:r>
    </w:p>
    <w:p>
      <w:pPr>
        <w:rPr>
          <w:ins w:id="187" w:author="jiang" w:date="2015-12-16T11:00:30Z"/>
          <w:rFonts w:hint="eastAsia"/>
        </w:rPr>
      </w:pPr>
    </w:p>
    <w:p>
      <w:pPr>
        <w:pStyle w:val="18"/>
        <w:numPr>
          <w:ilvl w:val="-1"/>
          <w:numId w:val="0"/>
        </w:numPr>
        <w:ind w:left="0" w:leftChars="0" w:firstLine="0" w:firstLineChars="0"/>
        <w:rPr>
          <w:ins w:id="188" w:author="jiang" w:date="2015-12-16T10:57:13Z"/>
          <w:rFonts w:hint="eastAsia" w:hAnsi="宋体" w:cs="宋体"/>
          <w:b w:val="0"/>
          <w:bCs w:val="0"/>
          <w:lang w:val="en-US" w:eastAsia="zh-CN"/>
        </w:rPr>
      </w:pPr>
    </w:p>
    <w:p>
      <w:pPr>
        <w:pStyle w:val="4"/>
        <w:ind w:right="160"/>
        <w:rPr>
          <w:ins w:id="189" w:author="jiang" w:date="2015-12-16T10:57:14Z"/>
        </w:rPr>
      </w:pPr>
      <w:ins w:id="190" w:author="jiang" w:date="2015-12-16T10:57:14Z">
        <w:bookmarkStart w:id="52" w:name="_Toc18645"/>
        <w:r>
          <w:rPr>
            <w:rFonts w:hint="eastAsia"/>
          </w:rPr>
          <w:t>场景</w:t>
        </w:r>
      </w:ins>
      <w:r>
        <w:rPr>
          <w:rFonts w:hint="eastAsia"/>
          <w:lang w:val="en-US" w:eastAsia="zh-CN"/>
        </w:rPr>
        <w:t>三</w:t>
      </w:r>
      <w:ins w:id="191" w:author="jiang" w:date="2015-12-16T10:57:14Z">
        <w:r>
          <w:rPr>
            <w:rFonts w:hint="eastAsia"/>
          </w:rPr>
          <w:t>：</w:t>
        </w:r>
      </w:ins>
      <w:ins w:id="192" w:author="jiang" w:date="2015-12-16T10:59:09Z">
        <w:r>
          <w:rPr>
            <w:rFonts w:hint="eastAsia"/>
            <w:lang w:val="en-US" w:eastAsia="zh-CN"/>
          </w:rPr>
          <w:t>我的</w:t>
        </w:r>
      </w:ins>
      <w:ins w:id="193" w:author="jiang" w:date="2015-12-16T10:59:10Z">
        <w:r>
          <w:rPr>
            <w:rFonts w:hint="eastAsia"/>
            <w:lang w:val="en-US" w:eastAsia="zh-CN"/>
          </w:rPr>
          <w:t>财富</w:t>
        </w:r>
        <w:bookmarkEnd w:id="52"/>
      </w:ins>
    </w:p>
    <w:p>
      <w:pPr>
        <w:pStyle w:val="5"/>
        <w:rPr>
          <w:ins w:id="194" w:author="jiang" w:date="2015-12-16T10:57:14Z"/>
        </w:rPr>
      </w:pPr>
      <w:ins w:id="195" w:author="jiang" w:date="2015-12-16T10:57:14Z">
        <w:r>
          <w:rPr>
            <w:rFonts w:hint="eastAsia"/>
          </w:rPr>
          <w:t>序列图：</w:t>
        </w:r>
      </w:ins>
    </w:p>
    <w:p>
      <w:pPr>
        <w:pStyle w:val="5"/>
        <w:rPr>
          <w:ins w:id="196" w:author="jiang" w:date="2015-12-16T10:57:14Z"/>
        </w:rPr>
      </w:pPr>
      <w:ins w:id="197" w:author="jiang" w:date="2015-12-16T10:57:14Z">
        <w:r>
          <w:rPr>
            <w:rFonts w:hint="eastAsia"/>
            <w:lang w:val="en-US" w:eastAsia="zh-CN"/>
          </w:rPr>
          <w:t>输</w:t>
        </w:r>
      </w:ins>
      <w:ins w:id="198" w:author="jiang" w:date="2015-12-16T10:57:14Z">
        <w:r>
          <w:rPr>
            <w:rFonts w:hint="eastAsia"/>
            <w:lang w:eastAsia="zh-CN"/>
          </w:rPr>
          <w:t>入输出约束说明</w:t>
        </w:r>
      </w:ins>
      <w:ins w:id="199" w:author="jiang" w:date="2015-12-16T10:57:14Z">
        <w:r>
          <w:rPr>
            <w:rFonts w:hint="eastAsia"/>
          </w:rPr>
          <w:t>：</w:t>
        </w:r>
      </w:ins>
    </w:p>
    <w:p>
      <w:pPr>
        <w:pStyle w:val="6"/>
        <w:ind w:left="1008" w:leftChars="0" w:hanging="1008" w:firstLineChars="0"/>
        <w:rPr>
          <w:ins w:id="200" w:author="jiang" w:date="2015-12-16T10:57:14Z"/>
        </w:rPr>
      </w:pPr>
      <w:ins w:id="201" w:author="jiang" w:date="2015-12-16T10:57:14Z">
        <w:r>
          <w:rPr>
            <w:rFonts w:hint="eastAsia"/>
            <w:lang w:eastAsia="zh-CN"/>
          </w:rPr>
          <w:t>输出</w:t>
        </w:r>
      </w:ins>
      <w:ins w:id="202" w:author="jiang" w:date="2015-12-16T10:57:14Z">
        <w:r>
          <w:rPr>
            <w:rFonts w:hint="eastAsia"/>
            <w:lang w:val="en-US" w:eastAsia="zh-CN"/>
          </w:rPr>
          <w:t>项</w:t>
        </w:r>
      </w:ins>
      <w:ins w:id="203" w:author="jiang" w:date="2015-12-16T10:57:14Z">
        <w:r>
          <w:rPr>
            <w:rFonts w:hint="eastAsia"/>
          </w:rPr>
          <w:t>：</w:t>
        </w:r>
      </w:ins>
    </w:p>
    <w:p>
      <w:pPr>
        <w:rPr>
          <w:ins w:id="204" w:author="jiang" w:date="2015-12-16T10:57:14Z"/>
        </w:rPr>
      </w:pPr>
    </w:p>
    <w:p>
      <w:pPr>
        <w:rPr>
          <w:ins w:id="205" w:author="jiang" w:date="2015-12-16T10:57:14Z"/>
          <w:rFonts w:hint="eastAsia"/>
          <w:lang w:val="en-US" w:eastAsia="zh-CN"/>
        </w:rPr>
      </w:pPr>
      <w:ins w:id="206" w:author="jiang" w:date="2015-12-16T10:57:14Z">
        <w:r>
          <w:rPr>
            <w:rFonts w:hint="eastAsia"/>
            <w:lang w:val="en-US" w:eastAsia="zh-CN"/>
          </w:rPr>
          <w:t xml:space="preserve">        </w:t>
        </w:r>
      </w:ins>
      <w:ins w:id="207" w:author="jiang" w:date="2015-12-16T10:59:20Z">
        <w:r>
          <w:rPr>
            <w:rFonts w:hint="eastAsia"/>
            <w:lang w:val="en-US" w:eastAsia="zh-CN"/>
          </w:rPr>
          <w:tab/>
        </w:r>
      </w:ins>
      <w:ins w:id="208" w:author="jiang" w:date="2015-12-16T10:59:29Z">
        <w:r>
          <w:rPr>
            <w:rFonts w:hint="eastAsia"/>
            <w:lang w:val="en-US" w:eastAsia="zh-CN"/>
          </w:rPr>
          <w:t>我的</w:t>
        </w:r>
      </w:ins>
      <w:ins w:id="209" w:author="jiang" w:date="2015-12-16T10:59:30Z">
        <w:r>
          <w:rPr>
            <w:rFonts w:hint="eastAsia"/>
            <w:lang w:val="en-US" w:eastAsia="zh-CN"/>
          </w:rPr>
          <w:t>财富</w:t>
        </w:r>
      </w:ins>
    </w:p>
    <w:tbl>
      <w:tblPr>
        <w:tblStyle w:val="33"/>
        <w:tblW w:w="8339" w:type="dxa"/>
        <w:tblInd w:w="1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58"/>
        <w:gridCol w:w="6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10" w:author="jiang" w:date="2015-12-16T10:57:14Z"/>
        </w:trPr>
        <w:tc>
          <w:tcPr>
            <w:tcW w:w="696" w:type="dxa"/>
            <w:vAlign w:val="top"/>
          </w:tcPr>
          <w:p>
            <w:pPr>
              <w:rPr>
                <w:ins w:id="211" w:author="jiang" w:date="2015-12-16T10:57:14Z"/>
              </w:rPr>
            </w:pPr>
            <w:ins w:id="212" w:author="jiang" w:date="2015-12-16T10:57:14Z">
              <w:r>
                <w:rPr>
                  <w:rFonts w:hint="eastAsia"/>
                </w:rPr>
                <w:t>序号</w:t>
              </w:r>
            </w:ins>
          </w:p>
        </w:tc>
        <w:tc>
          <w:tcPr>
            <w:tcW w:w="1058" w:type="dxa"/>
            <w:vAlign w:val="top"/>
          </w:tcPr>
          <w:p>
            <w:pPr>
              <w:rPr>
                <w:ins w:id="213" w:author="jiang" w:date="2015-12-16T10:57:14Z"/>
              </w:rPr>
            </w:pPr>
            <w:ins w:id="214" w:author="jiang" w:date="2015-12-16T10:57:14Z">
              <w:r>
                <w:rPr>
                  <w:rFonts w:hint="eastAsia"/>
                </w:rPr>
                <w:t>项目</w:t>
              </w:r>
            </w:ins>
          </w:p>
        </w:tc>
        <w:tc>
          <w:tcPr>
            <w:tcW w:w="6585" w:type="dxa"/>
            <w:vAlign w:val="top"/>
          </w:tcPr>
          <w:p>
            <w:pPr>
              <w:rPr>
                <w:ins w:id="215" w:author="jiang" w:date="2015-12-16T10:57:14Z"/>
              </w:rPr>
            </w:pPr>
            <w:ins w:id="216" w:author="jiang" w:date="2015-12-16T10:57:14Z">
              <w:r>
                <w:rPr>
                  <w:rFonts w:hint="eastAsia"/>
                </w:rPr>
                <w:t>说明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17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218" w:author="jiang" w:date="2015-12-16T10:57:14Z"/>
                <w:rFonts w:hint="eastAsia" w:eastAsia="黑体"/>
                <w:lang w:val="en-US" w:eastAsia="zh-CN"/>
              </w:rPr>
            </w:pPr>
            <w:ins w:id="219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1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220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ins w:id="221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类型</w:t>
              </w:r>
            </w:ins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222" w:author="jiang" w:date="2015-12-16T10:57:14Z"/>
                <w:rFonts w:hint="eastAsia" w:hAnsi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23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224" w:author="jiang" w:date="2015-12-16T10:57:14Z"/>
                <w:rFonts w:hint="eastAsia"/>
                <w:lang w:val="en-US" w:eastAsia="zh-CN"/>
              </w:rPr>
            </w:pPr>
            <w:ins w:id="225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2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226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ins w:id="227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名称</w:t>
              </w:r>
            </w:ins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228" w:author="jiang" w:date="2015-12-16T10:57:14Z"/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29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230" w:author="jiang" w:date="2015-12-16T10:57:14Z"/>
                <w:rFonts w:hint="eastAsia"/>
                <w:lang w:val="en-US" w:eastAsia="zh-CN"/>
              </w:rPr>
            </w:pPr>
            <w:ins w:id="231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3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232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ins w:id="233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价值</w:t>
              </w:r>
            </w:ins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234" w:author="jiang" w:date="2015-12-16T10:57:14Z"/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35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236" w:author="jiang" w:date="2015-12-16T10:57:14Z"/>
                <w:rFonts w:hint="eastAsia"/>
                <w:lang w:val="en-US" w:eastAsia="zh-CN"/>
              </w:rPr>
            </w:pPr>
            <w:ins w:id="237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4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238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ins w:id="239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数量</w:t>
              </w:r>
            </w:ins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240" w:author="jiang" w:date="2015-12-16T10:57:14Z"/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rPr>
          <w:ins w:id="241" w:author="jiang" w:date="2015-12-16T10:57:14Z"/>
          <w:rFonts w:hint="eastAsia"/>
          <w:lang w:val="en-US" w:eastAsia="zh-CN"/>
        </w:rPr>
      </w:pPr>
    </w:p>
    <w:p>
      <w:pPr>
        <w:pStyle w:val="6"/>
        <w:ind w:left="1008" w:leftChars="0" w:hanging="1008" w:firstLineChars="0"/>
        <w:rPr>
          <w:ins w:id="242" w:author="jiang" w:date="2015-12-16T10:57:14Z"/>
        </w:rPr>
      </w:pPr>
      <w:ins w:id="243" w:author="jiang" w:date="2015-12-16T10:57:14Z">
        <w:r>
          <w:rPr>
            <w:rFonts w:hint="eastAsia"/>
            <w:lang w:val="en-US" w:eastAsia="zh-CN"/>
          </w:rPr>
          <w:t>输</w:t>
        </w:r>
      </w:ins>
      <w:ins w:id="244" w:author="jiang" w:date="2015-12-16T10:57:14Z">
        <w:r>
          <w:rPr>
            <w:rFonts w:hint="eastAsia"/>
            <w:lang w:eastAsia="zh-CN"/>
          </w:rPr>
          <w:t>入</w:t>
        </w:r>
      </w:ins>
      <w:ins w:id="245" w:author="jiang" w:date="2015-12-16T10:57:14Z">
        <w:r>
          <w:rPr>
            <w:rFonts w:hint="eastAsia"/>
            <w:lang w:val="en-US" w:eastAsia="zh-CN"/>
          </w:rPr>
          <w:t>项</w:t>
        </w:r>
      </w:ins>
      <w:ins w:id="246" w:author="jiang" w:date="2015-12-16T10:57:14Z">
        <w:r>
          <w:rPr>
            <w:rFonts w:hint="eastAsia"/>
          </w:rPr>
          <w:t>：</w:t>
        </w:r>
      </w:ins>
    </w:p>
    <w:p>
      <w:pPr>
        <w:pStyle w:val="5"/>
        <w:rPr>
          <w:ins w:id="247" w:author="jiang" w:date="2015-12-16T10:57:14Z"/>
        </w:rPr>
      </w:pPr>
      <w:ins w:id="248" w:author="jiang" w:date="2015-12-16T10:57:14Z">
        <w:r>
          <w:rPr>
            <w:rFonts w:hint="eastAsia"/>
          </w:rPr>
          <w:t>关键点逻辑说明：</w:t>
        </w:r>
      </w:ins>
    </w:p>
    <w:p>
      <w:pPr>
        <w:pStyle w:val="18"/>
        <w:numPr>
          <w:ilvl w:val="-1"/>
          <w:numId w:val="0"/>
        </w:numPr>
        <w:ind w:left="0" w:leftChars="0"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 xml:space="preserve">      </w:t>
      </w:r>
      <w:ins w:id="249" w:author="jiang" w:date="2015-12-16T10:59:57Z">
        <w:r>
          <w:rPr>
            <w:rFonts w:hint="eastAsia" w:hAnsi="宋体" w:cs="宋体"/>
            <w:b w:val="0"/>
            <w:bCs w:val="0"/>
            <w:lang w:val="en-US" w:eastAsia="zh-CN"/>
          </w:rPr>
          <w:t>展示用户</w:t>
        </w:r>
      </w:ins>
      <w:r>
        <w:rPr>
          <w:rFonts w:hint="eastAsia" w:hAnsi="宋体" w:cs="宋体"/>
          <w:b w:val="0"/>
          <w:bCs w:val="0"/>
          <w:lang w:val="en-US" w:eastAsia="zh-CN"/>
        </w:rPr>
        <w:t>未使用且有效</w:t>
      </w:r>
      <w:ins w:id="250" w:author="jiang" w:date="2015-12-16T11:00:01Z">
        <w:r>
          <w:rPr>
            <w:rFonts w:hint="eastAsia" w:hAnsi="宋体" w:cs="宋体"/>
            <w:b w:val="0"/>
            <w:bCs w:val="0"/>
            <w:lang w:val="en-US" w:eastAsia="zh-CN"/>
          </w:rPr>
          <w:t>的</w:t>
        </w:r>
      </w:ins>
      <w:ins w:id="251" w:author="jiang" w:date="2015-12-16T11:00:03Z">
        <w:r>
          <w:rPr>
            <w:rFonts w:hint="eastAsia" w:hAnsi="宋体" w:cs="宋体"/>
            <w:b w:val="0"/>
            <w:bCs w:val="0"/>
            <w:lang w:val="en-US" w:eastAsia="zh-CN"/>
          </w:rPr>
          <w:t>优惠券</w:t>
        </w:r>
      </w:ins>
    </w:p>
    <w:p>
      <w:pPr>
        <w:pStyle w:val="18"/>
        <w:widowControl w:val="0"/>
        <w:numPr>
          <w:ilvl w:val="0"/>
          <w:numId w:val="0"/>
        </w:numPr>
        <w:tabs>
          <w:tab w:val="clear" w:pos="360"/>
          <w:tab w:val="clear" w:pos="780"/>
        </w:tabs>
        <w:snapToGrid w:val="0"/>
        <w:spacing w:line="300" w:lineRule="auto"/>
        <w:rPr>
          <w:rFonts w:hint="eastAsia" w:hAnsi="宋体" w:cs="宋体"/>
          <w:lang w:val="en-US" w:eastAsia="zh-CN"/>
        </w:rPr>
      </w:pPr>
    </w:p>
    <w:p>
      <w:pPr>
        <w:pStyle w:val="5"/>
        <w:rPr>
          <w:ins w:id="252" w:author="jiang" w:date="2015-12-16T11:00:38Z"/>
        </w:rPr>
      </w:pPr>
      <w:r>
        <w:rPr>
          <w:rFonts w:hint="eastAsia"/>
        </w:rPr>
        <w:t>异常流程说明：</w:t>
      </w:r>
    </w:p>
    <w:p>
      <w:pPr>
        <w:rPr>
          <w:ins w:id="253" w:author="jiang" w:date="2015-12-16T11:00:38Z"/>
          <w:rFonts w:hint="eastAsia"/>
        </w:rPr>
      </w:pPr>
    </w:p>
    <w:p>
      <w:pPr>
        <w:pStyle w:val="18"/>
        <w:numPr>
          <w:ilvl w:val="-1"/>
          <w:numId w:val="0"/>
        </w:numPr>
        <w:ind w:left="0" w:leftChars="0" w:firstLine="0" w:firstLineChars="0"/>
        <w:rPr>
          <w:ins w:id="254" w:author="jiang" w:date="2015-12-16T11:00:39Z"/>
          <w:rFonts w:hint="eastAsia" w:hAnsi="宋体" w:cs="宋体"/>
          <w:b w:val="0"/>
          <w:bCs w:val="0"/>
          <w:lang w:val="en-US" w:eastAsia="zh-CN"/>
        </w:rPr>
      </w:pPr>
    </w:p>
    <w:p>
      <w:pPr>
        <w:pStyle w:val="4"/>
        <w:ind w:right="160"/>
        <w:rPr>
          <w:ins w:id="255" w:author="jiang" w:date="2015-12-16T11:00:39Z"/>
        </w:rPr>
      </w:pPr>
      <w:ins w:id="256" w:author="jiang" w:date="2015-12-16T11:00:39Z">
        <w:bookmarkStart w:id="53" w:name="_Toc7202"/>
        <w:r>
          <w:rPr>
            <w:rFonts w:hint="eastAsia"/>
          </w:rPr>
          <w:t>场景</w:t>
        </w:r>
      </w:ins>
      <w:r>
        <w:rPr>
          <w:rFonts w:hint="eastAsia"/>
          <w:lang w:val="en-US" w:eastAsia="zh-CN"/>
        </w:rPr>
        <w:t>四</w:t>
      </w:r>
      <w:ins w:id="257" w:author="jiang" w:date="2015-12-16T11:00:39Z">
        <w:r>
          <w:rPr>
            <w:rFonts w:hint="eastAsia"/>
          </w:rPr>
          <w:t>：</w:t>
        </w:r>
      </w:ins>
      <w:ins w:id="258" w:author="jiang" w:date="2015-12-16T11:00:39Z">
        <w:r>
          <w:rPr>
            <w:rFonts w:hint="eastAsia"/>
            <w:lang w:val="en-US" w:eastAsia="zh-CN"/>
          </w:rPr>
          <w:t>我的</w:t>
        </w:r>
      </w:ins>
      <w:ins w:id="259" w:author="jiang" w:date="2015-12-16T11:00:45Z">
        <w:r>
          <w:rPr>
            <w:rFonts w:hint="eastAsia"/>
            <w:lang w:val="en-US" w:eastAsia="zh-CN"/>
          </w:rPr>
          <w:t>车辆</w:t>
        </w:r>
        <w:bookmarkEnd w:id="53"/>
      </w:ins>
    </w:p>
    <w:p>
      <w:pPr>
        <w:pStyle w:val="5"/>
        <w:rPr>
          <w:ins w:id="260" w:author="jiang" w:date="2015-12-16T11:00:39Z"/>
        </w:rPr>
      </w:pPr>
      <w:ins w:id="261" w:author="jiang" w:date="2015-12-16T11:00:39Z">
        <w:r>
          <w:rPr>
            <w:rFonts w:hint="eastAsia"/>
          </w:rPr>
          <w:t>序列图：</w:t>
        </w:r>
      </w:ins>
    </w:p>
    <w:p>
      <w:pPr>
        <w:pStyle w:val="5"/>
        <w:rPr>
          <w:ins w:id="262" w:author="jiang" w:date="2015-12-16T11:00:39Z"/>
        </w:rPr>
      </w:pPr>
      <w:ins w:id="263" w:author="jiang" w:date="2015-12-16T11:00:39Z">
        <w:r>
          <w:rPr>
            <w:rFonts w:hint="eastAsia"/>
            <w:lang w:val="en-US" w:eastAsia="zh-CN"/>
          </w:rPr>
          <w:t>输</w:t>
        </w:r>
      </w:ins>
      <w:ins w:id="264" w:author="jiang" w:date="2015-12-16T11:00:39Z">
        <w:r>
          <w:rPr>
            <w:rFonts w:hint="eastAsia"/>
            <w:lang w:eastAsia="zh-CN"/>
          </w:rPr>
          <w:t>入输出约束说明</w:t>
        </w:r>
      </w:ins>
      <w:ins w:id="265" w:author="jiang" w:date="2015-12-16T11:00:39Z">
        <w:r>
          <w:rPr>
            <w:rFonts w:hint="eastAsia"/>
          </w:rPr>
          <w:t>：</w:t>
        </w:r>
      </w:ins>
    </w:p>
    <w:p>
      <w:pPr>
        <w:pStyle w:val="6"/>
        <w:ind w:left="1008" w:leftChars="0" w:hanging="1008" w:firstLineChars="0"/>
        <w:rPr>
          <w:ins w:id="266" w:author="jiang" w:date="2015-12-16T11:00:39Z"/>
        </w:rPr>
      </w:pPr>
      <w:ins w:id="267" w:author="jiang" w:date="2015-12-16T11:00:39Z">
        <w:r>
          <w:rPr>
            <w:rFonts w:hint="eastAsia"/>
            <w:lang w:eastAsia="zh-CN"/>
          </w:rPr>
          <w:t>输出</w:t>
        </w:r>
      </w:ins>
      <w:ins w:id="268" w:author="jiang" w:date="2015-12-16T11:00:39Z">
        <w:r>
          <w:rPr>
            <w:rFonts w:hint="eastAsia"/>
            <w:lang w:val="en-US" w:eastAsia="zh-CN"/>
          </w:rPr>
          <w:t>项</w:t>
        </w:r>
      </w:ins>
      <w:ins w:id="269" w:author="jiang" w:date="2015-12-16T11:00:39Z">
        <w:r>
          <w:rPr>
            <w:rFonts w:hint="eastAsia"/>
          </w:rPr>
          <w:t>：</w:t>
        </w:r>
      </w:ins>
    </w:p>
    <w:p>
      <w:pPr>
        <w:rPr>
          <w:ins w:id="270" w:author="jiang" w:date="2015-12-16T11:00:39Z"/>
        </w:rPr>
      </w:pPr>
      <w:ins w:id="271" w:author="jiang" w:date="2015-12-16T11:00:56Z">
        <w:r>
          <w:rPr>
            <w:rFonts w:hint="eastAsia" w:hAnsi="宋体" w:cs="宋体"/>
            <w:lang w:val="en-US" w:eastAsia="zh-CN"/>
          </w:rPr>
          <w:t xml:space="preserve">      </w:t>
        </w:r>
      </w:ins>
      <w:ins w:id="272" w:author="jiang" w:date="2015-12-16T11:00:57Z">
        <w:r>
          <w:rPr>
            <w:rFonts w:hint="eastAsia" w:hAnsi="宋体" w:cs="宋体"/>
            <w:lang w:val="en-US" w:eastAsia="zh-CN"/>
          </w:rPr>
          <w:t xml:space="preserve">   </w:t>
        </w:r>
      </w:ins>
    </w:p>
    <w:p>
      <w:pPr>
        <w:pStyle w:val="5"/>
        <w:rPr>
          <w:ins w:id="273" w:author="jiang" w:date="2015-12-16T11:00:39Z"/>
        </w:rPr>
      </w:pPr>
      <w:ins w:id="274" w:author="jiang" w:date="2015-12-16T11:00:39Z">
        <w:r>
          <w:rPr>
            <w:rFonts w:hint="eastAsia"/>
          </w:rPr>
          <w:t>关键点逻辑说明：</w:t>
        </w:r>
      </w:ins>
    </w:p>
    <w:p>
      <w:pPr>
        <w:pStyle w:val="18"/>
        <w:numPr>
          <w:ilvl w:val="-1"/>
          <w:numId w:val="0"/>
        </w:numPr>
        <w:ind w:left="0" w:leftChars="0" w:firstLine="420" w:firstLineChars="0"/>
        <w:rPr>
          <w:ins w:id="275" w:author="jiang" w:date="2015-12-16T11:00:39Z"/>
          <w:rFonts w:hint="eastAsia" w:hAnsi="宋体" w:cs="宋体"/>
          <w:b w:val="0"/>
          <w:bCs w:val="0"/>
          <w:lang w:val="en-US" w:eastAsia="zh-CN"/>
        </w:rPr>
      </w:pPr>
      <w:ins w:id="276" w:author="jiang" w:date="2015-12-16T11:01:33Z">
        <w:r>
          <w:rPr>
            <w:rFonts w:hint="eastAsia" w:hAnsi="宋体" w:cs="宋体"/>
            <w:b w:val="0"/>
            <w:bCs w:val="0"/>
            <w:lang w:val="en-US" w:eastAsia="zh-CN"/>
          </w:rPr>
          <w:t>点击</w:t>
        </w:r>
      </w:ins>
      <w:ins w:id="277" w:author="jiang" w:date="2015-12-16T11:01:34Z">
        <w:r>
          <w:rPr>
            <w:rFonts w:hint="eastAsia" w:hAnsi="宋体" w:cs="宋体"/>
            <w:b w:val="0"/>
            <w:bCs w:val="0"/>
            <w:lang w:val="en-US" w:eastAsia="zh-CN"/>
          </w:rPr>
          <w:t>进入</w:t>
        </w:r>
      </w:ins>
      <w:ins w:id="278" w:author="jiang" w:date="2015-12-16T11:01:36Z">
        <w:r>
          <w:rPr>
            <w:rFonts w:hint="eastAsia" w:hAnsi="宋体" w:cs="宋体"/>
            <w:b w:val="0"/>
            <w:bCs w:val="0"/>
            <w:lang w:val="en-US" w:eastAsia="zh-CN"/>
          </w:rPr>
          <w:t>车辆</w:t>
        </w:r>
      </w:ins>
      <w:r>
        <w:rPr>
          <w:rFonts w:hint="eastAsia" w:hAnsi="宋体" w:cs="宋体"/>
          <w:b w:val="0"/>
          <w:bCs w:val="0"/>
          <w:lang w:val="en-US" w:eastAsia="zh-CN"/>
        </w:rPr>
        <w:t>信息</w:t>
      </w:r>
      <w:ins w:id="279" w:author="jiang" w:date="2015-12-16T11:01:37Z">
        <w:r>
          <w:rPr>
            <w:rFonts w:hint="eastAsia" w:hAnsi="宋体" w:cs="宋体"/>
            <w:b w:val="0"/>
            <w:bCs w:val="0"/>
            <w:lang w:val="en-US" w:eastAsia="zh-CN"/>
          </w:rPr>
          <w:t>列表</w:t>
        </w:r>
      </w:ins>
    </w:p>
    <w:p>
      <w:pPr>
        <w:pStyle w:val="18"/>
        <w:widowControl w:val="0"/>
        <w:numPr>
          <w:ilvl w:val="0"/>
          <w:numId w:val="0"/>
        </w:numPr>
        <w:tabs>
          <w:tab w:val="clear" w:pos="360"/>
          <w:tab w:val="clear" w:pos="780"/>
        </w:tabs>
        <w:snapToGrid w:val="0"/>
        <w:spacing w:line="300" w:lineRule="auto"/>
        <w:rPr>
          <w:ins w:id="280" w:author="jiang" w:date="2015-12-16T11:00:39Z"/>
          <w:rFonts w:hint="eastAsia" w:hAnsi="宋体" w:cs="宋体"/>
          <w:lang w:val="en-US" w:eastAsia="zh-CN"/>
        </w:rPr>
      </w:pPr>
    </w:p>
    <w:p>
      <w:pPr>
        <w:pStyle w:val="5"/>
        <w:rPr>
          <w:ins w:id="281" w:author="jiang" w:date="2015-12-16T11:01:42Z"/>
        </w:rPr>
      </w:pPr>
      <w:ins w:id="282" w:author="jiang" w:date="2015-12-16T11:00:39Z">
        <w:r>
          <w:rPr>
            <w:rFonts w:hint="eastAsia"/>
          </w:rPr>
          <w:t>异常流程说明：</w:t>
        </w:r>
      </w:ins>
    </w:p>
    <w:p>
      <w:pPr>
        <w:rPr>
          <w:ins w:id="283" w:author="jiang" w:date="2015-12-16T11:01:42Z"/>
          <w:rFonts w:hint="eastAsia"/>
        </w:rPr>
      </w:pPr>
    </w:p>
    <w:p>
      <w:pPr>
        <w:pStyle w:val="4"/>
        <w:ind w:right="160"/>
        <w:rPr>
          <w:ins w:id="284" w:author="jiang" w:date="2015-12-16T11:01:43Z"/>
        </w:rPr>
      </w:pPr>
      <w:ins w:id="285" w:author="jiang" w:date="2015-12-16T11:01:43Z">
        <w:bookmarkStart w:id="54" w:name="_Toc28923"/>
        <w:r>
          <w:rPr>
            <w:rFonts w:hint="eastAsia"/>
          </w:rPr>
          <w:t>场景</w:t>
        </w:r>
      </w:ins>
      <w:r>
        <w:rPr>
          <w:rFonts w:hint="eastAsia"/>
          <w:lang w:val="en-US" w:eastAsia="zh-CN"/>
        </w:rPr>
        <w:t>五</w:t>
      </w:r>
      <w:ins w:id="286" w:author="jiang" w:date="2015-12-16T11:01:43Z">
        <w:r>
          <w:rPr>
            <w:rFonts w:hint="eastAsia"/>
          </w:rPr>
          <w:t>：</w:t>
        </w:r>
      </w:ins>
      <w:ins w:id="287" w:author="jiang" w:date="2015-12-16T11:01:43Z">
        <w:r>
          <w:rPr>
            <w:rFonts w:hint="eastAsia"/>
            <w:lang w:val="en-US" w:eastAsia="zh-CN"/>
          </w:rPr>
          <w:t>我的</w:t>
        </w:r>
      </w:ins>
      <w:r>
        <w:rPr>
          <w:rFonts w:hint="eastAsia"/>
          <w:lang w:val="en-US" w:eastAsia="zh-CN"/>
        </w:rPr>
        <w:t>订单</w:t>
      </w:r>
      <w:bookmarkEnd w:id="54"/>
    </w:p>
    <w:p>
      <w:pPr>
        <w:pStyle w:val="5"/>
        <w:rPr>
          <w:ins w:id="288" w:author="jiang" w:date="2015-12-16T11:01:43Z"/>
        </w:rPr>
      </w:pPr>
      <w:ins w:id="289" w:author="jiang" w:date="2015-12-16T11:01:43Z">
        <w:r>
          <w:rPr>
            <w:rFonts w:hint="eastAsia"/>
          </w:rPr>
          <w:t>序列图：</w:t>
        </w:r>
      </w:ins>
    </w:p>
    <w:p>
      <w:pPr>
        <w:pStyle w:val="5"/>
        <w:rPr>
          <w:ins w:id="290" w:author="jiang" w:date="2015-12-16T11:01:43Z"/>
        </w:rPr>
      </w:pPr>
      <w:ins w:id="291" w:author="jiang" w:date="2015-12-16T11:01:43Z">
        <w:r>
          <w:rPr>
            <w:rFonts w:hint="eastAsia"/>
            <w:lang w:val="en-US" w:eastAsia="zh-CN"/>
          </w:rPr>
          <w:t>输</w:t>
        </w:r>
      </w:ins>
      <w:ins w:id="292" w:author="jiang" w:date="2015-12-16T11:01:43Z">
        <w:r>
          <w:rPr>
            <w:rFonts w:hint="eastAsia"/>
            <w:lang w:eastAsia="zh-CN"/>
          </w:rPr>
          <w:t>入输出约束说明</w:t>
        </w:r>
      </w:ins>
      <w:ins w:id="293" w:author="jiang" w:date="2015-12-16T11:01:43Z">
        <w:r>
          <w:rPr>
            <w:rFonts w:hint="eastAsia"/>
          </w:rPr>
          <w:t>：</w:t>
        </w:r>
      </w:ins>
    </w:p>
    <w:p>
      <w:pPr>
        <w:pStyle w:val="6"/>
        <w:ind w:left="1008" w:leftChars="0" w:hanging="1008" w:firstLineChars="0"/>
        <w:rPr>
          <w:ins w:id="294" w:author="jiang" w:date="2015-12-16T11:01:43Z"/>
        </w:rPr>
      </w:pPr>
      <w:ins w:id="295" w:author="jiang" w:date="2015-12-16T11:01:43Z">
        <w:r>
          <w:rPr>
            <w:rFonts w:hint="eastAsia"/>
            <w:lang w:eastAsia="zh-CN"/>
          </w:rPr>
          <w:t>输出</w:t>
        </w:r>
      </w:ins>
      <w:ins w:id="296" w:author="jiang" w:date="2015-12-16T11:01:43Z">
        <w:r>
          <w:rPr>
            <w:rFonts w:hint="eastAsia"/>
            <w:lang w:val="en-US" w:eastAsia="zh-CN"/>
          </w:rPr>
          <w:t>项</w:t>
        </w:r>
      </w:ins>
      <w:ins w:id="297" w:author="jiang" w:date="2015-12-16T11:01:43Z">
        <w:r>
          <w:rPr>
            <w:rFonts w:hint="eastAsia"/>
          </w:rPr>
          <w:t>：</w:t>
        </w:r>
      </w:ins>
    </w:p>
    <w:p>
      <w:pPr>
        <w:numPr>
          <w:ilvl w:val="0"/>
          <w:numId w:val="0"/>
        </w:numPr>
        <w:tabs>
          <w:tab w:val="clear" w:pos="360"/>
          <w:tab w:val="clear" w:pos="780"/>
        </w:tabs>
        <w:ind w:left="840" w:leftChars="0"/>
        <w:rPr>
          <w:ins w:id="298" w:author="jiang" w:date="2015-12-16T10:57:14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</w:t>
      </w:r>
    </w:p>
    <w:p>
      <w:pPr>
        <w:numPr>
          <w:ilvl w:val="0"/>
          <w:numId w:val="0"/>
        </w:numPr>
        <w:tabs>
          <w:tab w:val="clear" w:pos="360"/>
          <w:tab w:val="clear" w:pos="780"/>
        </w:tabs>
        <w:ind w:left="840" w:leftChars="0"/>
        <w:rPr>
          <w:ins w:id="299" w:author="jiang" w:date="2015-12-16T10:57:14Z"/>
          <w:rFonts w:hint="eastAsia"/>
          <w:lang w:val="en-US" w:eastAsia="zh-CN"/>
        </w:rPr>
      </w:pPr>
    </w:p>
    <w:tbl>
      <w:tblPr>
        <w:tblStyle w:val="33"/>
        <w:tblW w:w="8339" w:type="dxa"/>
        <w:tblInd w:w="1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58"/>
        <w:gridCol w:w="6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00" w:author="jiang" w:date="2015-12-16T10:57:14Z"/>
        </w:trPr>
        <w:tc>
          <w:tcPr>
            <w:tcW w:w="696" w:type="dxa"/>
            <w:vAlign w:val="top"/>
          </w:tcPr>
          <w:p>
            <w:pPr>
              <w:rPr>
                <w:ins w:id="301" w:author="jiang" w:date="2015-12-16T10:57:14Z"/>
              </w:rPr>
            </w:pPr>
            <w:ins w:id="302" w:author="jiang" w:date="2015-12-16T10:57:14Z">
              <w:r>
                <w:rPr>
                  <w:rFonts w:hint="eastAsia"/>
                </w:rPr>
                <w:t>序号</w:t>
              </w:r>
            </w:ins>
          </w:p>
        </w:tc>
        <w:tc>
          <w:tcPr>
            <w:tcW w:w="1058" w:type="dxa"/>
            <w:vAlign w:val="top"/>
          </w:tcPr>
          <w:p>
            <w:pPr>
              <w:rPr>
                <w:ins w:id="303" w:author="jiang" w:date="2015-12-16T10:57:14Z"/>
              </w:rPr>
            </w:pPr>
            <w:ins w:id="304" w:author="jiang" w:date="2015-12-16T10:57:14Z">
              <w:r>
                <w:rPr>
                  <w:rFonts w:hint="eastAsia"/>
                </w:rPr>
                <w:t>项目</w:t>
              </w:r>
            </w:ins>
          </w:p>
        </w:tc>
        <w:tc>
          <w:tcPr>
            <w:tcW w:w="6585" w:type="dxa"/>
            <w:vAlign w:val="top"/>
          </w:tcPr>
          <w:p>
            <w:pPr>
              <w:rPr>
                <w:ins w:id="305" w:author="jiang" w:date="2015-12-16T10:57:14Z"/>
              </w:rPr>
            </w:pPr>
            <w:ins w:id="306" w:author="jiang" w:date="2015-12-16T10:57:14Z">
              <w:r>
                <w:rPr>
                  <w:rFonts w:hint="eastAsia"/>
                </w:rPr>
                <w:t>说明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07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308" w:author="jiang" w:date="2015-12-16T10:57:14Z"/>
                <w:rFonts w:hint="eastAsia" w:eastAsia="黑体"/>
                <w:lang w:val="en-US" w:eastAsia="zh-CN"/>
              </w:rPr>
            </w:pPr>
            <w:ins w:id="309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1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310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订单编号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311" w:author="jiang" w:date="2015-12-16T10:57:14Z"/>
                <w:rFonts w:hint="eastAsia" w:hAnsi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12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313" w:author="jiang" w:date="2015-12-16T10:57:14Z"/>
                <w:rFonts w:hint="eastAsia"/>
                <w:lang w:val="en-US" w:eastAsia="zh-CN"/>
              </w:rPr>
            </w:pPr>
            <w:ins w:id="314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2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315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下单日期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316" w:author="jiang" w:date="2015-12-16T10:57:14Z"/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17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318" w:author="jiang" w:date="2015-12-16T10:57:14Z"/>
                <w:rFonts w:hint="eastAsia"/>
                <w:lang w:val="en-US" w:eastAsia="zh-CN"/>
              </w:rPr>
            </w:pPr>
            <w:ins w:id="319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3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320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订单店铺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321" w:author="jiang" w:date="2015-12-16T10:57:14Z"/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22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323" w:author="jiang" w:date="2015-12-16T10:57:14Z"/>
                <w:rFonts w:hint="eastAsia"/>
                <w:lang w:val="en-US" w:eastAsia="zh-CN"/>
              </w:rPr>
            </w:pPr>
            <w:ins w:id="324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4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325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应付金额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326" w:author="jiang" w:date="2015-12-16T10:57:14Z"/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5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实付金额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6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支付状态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7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订单状态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rPr>
          <w:ins w:id="327" w:author="jiang" w:date="2015-12-16T11:01:43Z"/>
        </w:rPr>
      </w:pPr>
    </w:p>
    <w:p>
      <w:pPr>
        <w:pStyle w:val="5"/>
        <w:rPr>
          <w:ins w:id="328" w:author="jiang" w:date="2015-12-16T11:01:43Z"/>
        </w:rPr>
      </w:pPr>
      <w:ins w:id="329" w:author="jiang" w:date="2015-12-16T11:01:43Z">
        <w:r>
          <w:rPr>
            <w:rFonts w:hint="eastAsia"/>
          </w:rPr>
          <w:t>关键点逻辑说明：</w:t>
        </w:r>
      </w:ins>
    </w:p>
    <w:p>
      <w:pPr>
        <w:pStyle w:val="18"/>
        <w:numPr>
          <w:ilvl w:val="-1"/>
          <w:numId w:val="0"/>
        </w:numPr>
        <w:ind w:left="0" w:leftChars="0"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 xml:space="preserve">    1)点击某一条订单，能查看订单明细</w:t>
      </w:r>
    </w:p>
    <w:p>
      <w:pPr>
        <w:pStyle w:val="18"/>
        <w:numPr>
          <w:ilvl w:val="-1"/>
          <w:numId w:val="0"/>
        </w:numPr>
        <w:ind w:left="0" w:leftChars="0"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 xml:space="preserve">    2)对于未支付的订单，点击【取消订单】 ，进行取消订单操作</w:t>
      </w:r>
    </w:p>
    <w:p>
      <w:pPr>
        <w:pStyle w:val="18"/>
        <w:numPr>
          <w:ilvl w:val="-1"/>
          <w:numId w:val="0"/>
        </w:numPr>
        <w:ind w:left="0" w:leftChars="0"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 xml:space="preserve">    3)取消订单时，如果有预约单，预约单状态是已完成，就不能取消订单；预约单未完成，则能取消订单，取消订单完成</w:t>
      </w:r>
    </w:p>
    <w:p>
      <w:pPr>
        <w:pStyle w:val="18"/>
        <w:numPr>
          <w:ilvl w:val="-1"/>
          <w:numId w:val="0"/>
        </w:numPr>
        <w:ind w:left="0" w:leftChars="0"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 xml:space="preserve">      后，同时取消预约单</w:t>
      </w:r>
    </w:p>
    <w:p>
      <w:pPr>
        <w:pStyle w:val="18"/>
        <w:numPr>
          <w:ilvl w:val="-1"/>
          <w:numId w:val="0"/>
        </w:numPr>
        <w:ind w:left="0" w:leftChars="0"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 xml:space="preserve">    4)取消订单时，对于没有预约单的订单，能直接取消订单</w:t>
      </w:r>
    </w:p>
    <w:p>
      <w:pPr>
        <w:pStyle w:val="18"/>
        <w:numPr>
          <w:ilvl w:val="-1"/>
          <w:numId w:val="0"/>
        </w:numPr>
        <w:ind w:left="0" w:leftChars="0"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 xml:space="preserve">    5)已支付的订单不能进行取消订单操作</w:t>
      </w:r>
    </w:p>
    <w:p>
      <w:pPr>
        <w:pStyle w:val="18"/>
        <w:numPr>
          <w:ilvl w:val="-1"/>
          <w:numId w:val="0"/>
        </w:numPr>
        <w:ind w:left="0" w:leftChars="0" w:firstLine="420" w:firstLineChars="0"/>
        <w:rPr>
          <w:ins w:id="330" w:author="jiang" w:date="2015-12-18T10:10:22Z"/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 xml:space="preserve">    6)根据情况一次显示5-10条，列表需做下拉加载更多</w:t>
      </w:r>
    </w:p>
    <w:p>
      <w:pPr>
        <w:pStyle w:val="18"/>
        <w:numPr>
          <w:ilvl w:val="-1"/>
          <w:numId w:val="0"/>
        </w:numPr>
        <w:ind w:left="0" w:leftChars="0" w:firstLine="420" w:firstLineChars="0"/>
        <w:rPr>
          <w:rFonts w:hint="eastAsia" w:hAnsi="宋体" w:cs="宋体"/>
          <w:b w:val="0"/>
          <w:bCs w:val="0"/>
          <w:lang w:val="en-US" w:eastAsia="zh-CN"/>
        </w:rPr>
      </w:pPr>
      <w:ins w:id="331" w:author="jiang" w:date="2015-12-18T10:10:24Z">
        <w:r>
          <w:rPr>
            <w:rFonts w:hint="eastAsia" w:hAnsi="宋体" w:cs="宋体"/>
            <w:b w:val="0"/>
            <w:bCs w:val="0"/>
            <w:lang w:val="en-US" w:eastAsia="zh-CN"/>
          </w:rPr>
          <w:t xml:space="preserve">    </w:t>
        </w:r>
      </w:ins>
      <w:ins w:id="332" w:author="jiang" w:date="2015-12-18T10:10:31Z">
        <w:r>
          <w:rPr>
            <w:rFonts w:hint="eastAsia" w:hAnsi="宋体" w:cs="宋体"/>
            <w:b w:val="0"/>
            <w:bCs w:val="0"/>
            <w:lang w:val="en-US" w:eastAsia="zh-CN"/>
          </w:rPr>
          <w:t>7</w:t>
        </w:r>
      </w:ins>
      <w:ins w:id="333" w:author="jiang" w:date="2015-12-18T10:10:32Z">
        <w:r>
          <w:rPr>
            <w:rFonts w:hint="eastAsia" w:hAnsi="宋体" w:cs="宋体"/>
            <w:b w:val="0"/>
            <w:bCs w:val="0"/>
            <w:lang w:val="en-US" w:eastAsia="zh-CN"/>
          </w:rPr>
          <w:t>)</w:t>
        </w:r>
      </w:ins>
      <w:ins w:id="334" w:author="jiang" w:date="2015-12-18T10:10:38Z">
        <w:r>
          <w:rPr>
            <w:rFonts w:hint="eastAsia" w:hAnsi="宋体" w:cs="宋体"/>
            <w:b w:val="0"/>
            <w:bCs w:val="0"/>
            <w:lang w:val="en-US" w:eastAsia="zh-CN"/>
          </w:rPr>
          <w:t>对于</w:t>
        </w:r>
      </w:ins>
      <w:ins w:id="335" w:author="jiang" w:date="2015-12-18T10:10:39Z">
        <w:r>
          <w:rPr>
            <w:rFonts w:hint="eastAsia" w:hAnsi="宋体" w:cs="宋体"/>
            <w:b w:val="0"/>
            <w:bCs w:val="0"/>
            <w:lang w:val="en-US" w:eastAsia="zh-CN"/>
          </w:rPr>
          <w:t>未</w:t>
        </w:r>
      </w:ins>
      <w:ins w:id="336" w:author="jiang" w:date="2015-12-18T10:10:40Z">
        <w:r>
          <w:rPr>
            <w:rFonts w:hint="eastAsia" w:hAnsi="宋体" w:cs="宋体"/>
            <w:b w:val="0"/>
            <w:bCs w:val="0"/>
            <w:lang w:val="en-US" w:eastAsia="zh-CN"/>
          </w:rPr>
          <w:t>支付</w:t>
        </w:r>
      </w:ins>
      <w:ins w:id="337" w:author="jiang" w:date="2015-12-18T10:10:41Z">
        <w:r>
          <w:rPr>
            <w:rFonts w:hint="eastAsia" w:hAnsi="宋体" w:cs="宋体"/>
            <w:b w:val="0"/>
            <w:bCs w:val="0"/>
            <w:lang w:val="en-US" w:eastAsia="zh-CN"/>
          </w:rPr>
          <w:t>的</w:t>
        </w:r>
      </w:ins>
      <w:ins w:id="338" w:author="jiang" w:date="2015-12-18T10:10:44Z">
        <w:r>
          <w:rPr>
            <w:rFonts w:hint="eastAsia" w:hAnsi="宋体" w:cs="宋体"/>
            <w:b w:val="0"/>
            <w:bCs w:val="0"/>
            <w:lang w:val="en-US" w:eastAsia="zh-CN"/>
          </w:rPr>
          <w:t>订单</w:t>
        </w:r>
      </w:ins>
      <w:ins w:id="339" w:author="jiang" w:date="2015-12-18T10:10:45Z">
        <w:r>
          <w:rPr>
            <w:rFonts w:hint="eastAsia" w:hAnsi="宋体" w:cs="宋体"/>
            <w:b w:val="0"/>
            <w:bCs w:val="0"/>
            <w:lang w:val="en-US" w:eastAsia="zh-CN"/>
          </w:rPr>
          <w:t>，</w:t>
        </w:r>
      </w:ins>
      <w:ins w:id="340" w:author="jiang" w:date="2015-12-18T10:10:46Z">
        <w:r>
          <w:rPr>
            <w:rFonts w:hint="eastAsia" w:hAnsi="宋体" w:cs="宋体"/>
            <w:b w:val="0"/>
            <w:bCs w:val="0"/>
            <w:lang w:val="en-US" w:eastAsia="zh-CN"/>
          </w:rPr>
          <w:t>点击</w:t>
        </w:r>
      </w:ins>
      <w:ins w:id="341" w:author="jiang" w:date="2015-12-18T10:10:48Z">
        <w:r>
          <w:rPr>
            <w:rFonts w:hint="eastAsia" w:hAnsi="宋体" w:cs="宋体"/>
            <w:b w:val="0"/>
            <w:bCs w:val="0"/>
            <w:lang w:val="en-US" w:eastAsia="zh-CN"/>
          </w:rPr>
          <w:t>【</w:t>
        </w:r>
      </w:ins>
      <w:ins w:id="342" w:author="jiang" w:date="2015-12-18T10:10:50Z">
        <w:r>
          <w:rPr>
            <w:rFonts w:hint="eastAsia" w:hAnsi="宋体" w:cs="宋体"/>
            <w:b w:val="0"/>
            <w:bCs w:val="0"/>
            <w:lang w:val="en-US" w:eastAsia="zh-CN"/>
          </w:rPr>
          <w:t>继续</w:t>
        </w:r>
      </w:ins>
      <w:ins w:id="343" w:author="jiang" w:date="2015-12-18T10:10:53Z">
        <w:r>
          <w:rPr>
            <w:rFonts w:hint="eastAsia" w:hAnsi="宋体" w:cs="宋体"/>
            <w:b w:val="0"/>
            <w:bCs w:val="0"/>
            <w:lang w:val="en-US" w:eastAsia="zh-CN"/>
          </w:rPr>
          <w:t>支付</w:t>
        </w:r>
      </w:ins>
      <w:ins w:id="344" w:author="jiang" w:date="2015-12-18T10:10:48Z">
        <w:r>
          <w:rPr>
            <w:rFonts w:hint="eastAsia" w:hAnsi="宋体" w:cs="宋体"/>
            <w:b w:val="0"/>
            <w:bCs w:val="0"/>
            <w:lang w:val="en-US" w:eastAsia="zh-CN"/>
          </w:rPr>
          <w:t>】</w:t>
        </w:r>
      </w:ins>
      <w:ins w:id="345" w:author="jiang" w:date="2015-12-18T10:10:54Z">
        <w:r>
          <w:rPr>
            <w:rFonts w:hint="eastAsia" w:hAnsi="宋体" w:cs="宋体"/>
            <w:b w:val="0"/>
            <w:bCs w:val="0"/>
            <w:lang w:val="en-US" w:eastAsia="zh-CN"/>
          </w:rPr>
          <w:t>，</w:t>
        </w:r>
      </w:ins>
      <w:ins w:id="346" w:author="jiang" w:date="2015-12-18T10:10:55Z">
        <w:r>
          <w:rPr>
            <w:rFonts w:hint="eastAsia" w:hAnsi="宋体" w:cs="宋体"/>
            <w:b w:val="0"/>
            <w:bCs w:val="0"/>
            <w:lang w:val="en-US" w:eastAsia="zh-CN"/>
          </w:rPr>
          <w:t>进入</w:t>
        </w:r>
      </w:ins>
      <w:ins w:id="347" w:author="jiang" w:date="2015-12-18T10:10:56Z">
        <w:r>
          <w:rPr>
            <w:rFonts w:hint="eastAsia" w:hAnsi="宋体" w:cs="宋体"/>
            <w:b w:val="0"/>
            <w:bCs w:val="0"/>
            <w:lang w:val="en-US" w:eastAsia="zh-CN"/>
          </w:rPr>
          <w:t>支付</w:t>
        </w:r>
      </w:ins>
      <w:ins w:id="348" w:author="jiang" w:date="2015-12-18T10:10:57Z">
        <w:r>
          <w:rPr>
            <w:rFonts w:hint="eastAsia" w:hAnsi="宋体" w:cs="宋体"/>
            <w:b w:val="0"/>
            <w:bCs w:val="0"/>
            <w:lang w:val="en-US" w:eastAsia="zh-CN"/>
          </w:rPr>
          <w:t>界面</w:t>
        </w:r>
      </w:ins>
      <w:ins w:id="349" w:author="jiang" w:date="2015-12-18T10:10:58Z">
        <w:r>
          <w:rPr>
            <w:rFonts w:hint="eastAsia" w:hAnsi="宋体" w:cs="宋体"/>
            <w:b w:val="0"/>
            <w:bCs w:val="0"/>
            <w:lang w:val="en-US" w:eastAsia="zh-CN"/>
          </w:rPr>
          <w:t>进行</w:t>
        </w:r>
      </w:ins>
      <w:ins w:id="350" w:author="jiang" w:date="2015-12-18T10:10:59Z">
        <w:r>
          <w:rPr>
            <w:rFonts w:hint="eastAsia" w:hAnsi="宋体" w:cs="宋体"/>
            <w:b w:val="0"/>
            <w:bCs w:val="0"/>
            <w:lang w:val="en-US" w:eastAsia="zh-CN"/>
          </w:rPr>
          <w:t>支付</w:t>
        </w:r>
      </w:ins>
    </w:p>
    <w:p>
      <w:pPr>
        <w:pStyle w:val="18"/>
        <w:numPr>
          <w:ilvl w:val="-1"/>
          <w:numId w:val="0"/>
        </w:numPr>
        <w:rPr>
          <w:rFonts w:hint="eastAsia" w:hAnsi="宋体" w:cs="宋体"/>
          <w:b w:val="0"/>
          <w:bCs w:val="0"/>
          <w:lang w:val="en-US" w:eastAsia="zh-CN"/>
        </w:rPr>
      </w:pPr>
    </w:p>
    <w:p>
      <w:pPr>
        <w:pStyle w:val="4"/>
        <w:ind w:right="160"/>
        <w:rPr>
          <w:ins w:id="351" w:author="jiang" w:date="2015-12-16T11:01:43Z"/>
        </w:rPr>
      </w:pPr>
      <w:ins w:id="352" w:author="jiang" w:date="2015-12-16T11:01:43Z">
        <w:bookmarkStart w:id="55" w:name="_Toc18277"/>
        <w:r>
          <w:rPr>
            <w:rFonts w:hint="eastAsia"/>
          </w:rPr>
          <w:t>场景</w:t>
        </w:r>
      </w:ins>
      <w:r>
        <w:rPr>
          <w:rFonts w:hint="eastAsia"/>
          <w:lang w:val="en-US" w:eastAsia="zh-CN"/>
        </w:rPr>
        <w:t>六</w:t>
      </w:r>
      <w:ins w:id="353" w:author="jiang" w:date="2015-12-16T11:01:43Z">
        <w:r>
          <w:rPr>
            <w:rFonts w:hint="eastAsia"/>
          </w:rPr>
          <w:t>：</w:t>
        </w:r>
      </w:ins>
      <w:r>
        <w:rPr>
          <w:rFonts w:hint="eastAsia"/>
          <w:lang w:val="en-US" w:eastAsia="zh-CN"/>
        </w:rPr>
        <w:t>订单明细</w:t>
      </w:r>
      <w:bookmarkEnd w:id="55"/>
    </w:p>
    <w:p>
      <w:pPr>
        <w:pStyle w:val="5"/>
        <w:rPr>
          <w:ins w:id="354" w:author="jiang" w:date="2015-12-16T11:01:43Z"/>
        </w:rPr>
      </w:pPr>
      <w:ins w:id="355" w:author="jiang" w:date="2015-12-16T11:01:43Z">
        <w:r>
          <w:rPr>
            <w:rFonts w:hint="eastAsia"/>
          </w:rPr>
          <w:t>序列图：</w:t>
        </w:r>
      </w:ins>
    </w:p>
    <w:p>
      <w:pPr>
        <w:pStyle w:val="5"/>
        <w:rPr>
          <w:ins w:id="356" w:author="jiang" w:date="2015-12-16T11:01:43Z"/>
        </w:rPr>
      </w:pPr>
      <w:ins w:id="357" w:author="jiang" w:date="2015-12-16T11:01:43Z">
        <w:r>
          <w:rPr>
            <w:rFonts w:hint="eastAsia"/>
            <w:lang w:val="en-US" w:eastAsia="zh-CN"/>
          </w:rPr>
          <w:t>输</w:t>
        </w:r>
      </w:ins>
      <w:ins w:id="358" w:author="jiang" w:date="2015-12-16T11:01:43Z">
        <w:r>
          <w:rPr>
            <w:rFonts w:hint="eastAsia"/>
            <w:lang w:eastAsia="zh-CN"/>
          </w:rPr>
          <w:t>入输出约束说明</w:t>
        </w:r>
      </w:ins>
      <w:ins w:id="359" w:author="jiang" w:date="2015-12-16T11:01:43Z">
        <w:r>
          <w:rPr>
            <w:rFonts w:hint="eastAsia"/>
          </w:rPr>
          <w:t>：</w:t>
        </w:r>
      </w:ins>
    </w:p>
    <w:p>
      <w:pPr>
        <w:pStyle w:val="6"/>
        <w:ind w:left="1008" w:leftChars="0" w:hanging="1008" w:firstLineChars="0"/>
        <w:rPr>
          <w:ins w:id="360" w:author="jiang" w:date="2015-12-16T11:01:43Z"/>
        </w:rPr>
      </w:pPr>
      <w:ins w:id="361" w:author="jiang" w:date="2015-12-16T11:01:43Z">
        <w:r>
          <w:rPr>
            <w:rFonts w:hint="eastAsia"/>
            <w:lang w:eastAsia="zh-CN"/>
          </w:rPr>
          <w:t>输出</w:t>
        </w:r>
      </w:ins>
      <w:ins w:id="362" w:author="jiang" w:date="2015-12-16T11:01:43Z">
        <w:r>
          <w:rPr>
            <w:rFonts w:hint="eastAsia"/>
            <w:lang w:val="en-US" w:eastAsia="zh-CN"/>
          </w:rPr>
          <w:t>项</w:t>
        </w:r>
      </w:ins>
      <w:ins w:id="363" w:author="jiang" w:date="2015-12-16T11:01:43Z">
        <w:r>
          <w:rPr>
            <w:rFonts w:hint="eastAsia"/>
          </w:rPr>
          <w:t>：</w:t>
        </w:r>
      </w:ins>
    </w:p>
    <w:p>
      <w:pPr>
        <w:numPr>
          <w:ilvl w:val="0"/>
          <w:numId w:val="0"/>
        </w:numPr>
        <w:tabs>
          <w:tab w:val="clear" w:pos="360"/>
          <w:tab w:val="clear" w:pos="780"/>
        </w:tabs>
        <w:ind w:left="840" w:leftChars="0"/>
        <w:rPr>
          <w:ins w:id="364" w:author="jiang" w:date="2015-12-16T10:57:14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1)订单头信息</w:t>
      </w:r>
    </w:p>
    <w:p>
      <w:pPr>
        <w:numPr>
          <w:ilvl w:val="0"/>
          <w:numId w:val="0"/>
        </w:numPr>
        <w:tabs>
          <w:tab w:val="clear" w:pos="360"/>
          <w:tab w:val="clear" w:pos="780"/>
        </w:tabs>
        <w:ind w:left="840" w:leftChars="0"/>
        <w:rPr>
          <w:ins w:id="365" w:author="jiang" w:date="2015-12-16T10:57:14Z"/>
          <w:rFonts w:hint="eastAsia"/>
          <w:lang w:val="en-US" w:eastAsia="zh-CN"/>
        </w:rPr>
      </w:pPr>
    </w:p>
    <w:tbl>
      <w:tblPr>
        <w:tblStyle w:val="33"/>
        <w:tblW w:w="8339" w:type="dxa"/>
        <w:tblInd w:w="1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58"/>
        <w:gridCol w:w="6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6" w:author="jiang" w:date="2015-12-16T10:57:14Z"/>
        </w:trPr>
        <w:tc>
          <w:tcPr>
            <w:tcW w:w="696" w:type="dxa"/>
            <w:vAlign w:val="top"/>
          </w:tcPr>
          <w:p>
            <w:pPr>
              <w:rPr>
                <w:ins w:id="367" w:author="jiang" w:date="2015-12-16T10:57:14Z"/>
              </w:rPr>
            </w:pPr>
            <w:ins w:id="368" w:author="jiang" w:date="2015-12-16T10:57:14Z">
              <w:r>
                <w:rPr>
                  <w:rFonts w:hint="eastAsia"/>
                </w:rPr>
                <w:t>序号</w:t>
              </w:r>
            </w:ins>
          </w:p>
        </w:tc>
        <w:tc>
          <w:tcPr>
            <w:tcW w:w="1058" w:type="dxa"/>
            <w:vAlign w:val="top"/>
          </w:tcPr>
          <w:p>
            <w:pPr>
              <w:rPr>
                <w:ins w:id="369" w:author="jiang" w:date="2015-12-16T10:57:14Z"/>
              </w:rPr>
            </w:pPr>
            <w:ins w:id="370" w:author="jiang" w:date="2015-12-16T10:57:14Z">
              <w:r>
                <w:rPr>
                  <w:rFonts w:hint="eastAsia"/>
                </w:rPr>
                <w:t>项目</w:t>
              </w:r>
            </w:ins>
          </w:p>
        </w:tc>
        <w:tc>
          <w:tcPr>
            <w:tcW w:w="6585" w:type="dxa"/>
            <w:vAlign w:val="top"/>
          </w:tcPr>
          <w:p>
            <w:pPr>
              <w:rPr>
                <w:ins w:id="371" w:author="jiang" w:date="2015-12-16T10:57:14Z"/>
              </w:rPr>
            </w:pPr>
            <w:ins w:id="372" w:author="jiang" w:date="2015-12-16T10:57:14Z">
              <w:r>
                <w:rPr>
                  <w:rFonts w:hint="eastAsia"/>
                </w:rPr>
                <w:t>说明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3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374" w:author="jiang" w:date="2015-12-16T10:57:14Z"/>
                <w:rFonts w:hint="eastAsia" w:eastAsia="黑体"/>
                <w:lang w:val="en-US" w:eastAsia="zh-CN"/>
              </w:rPr>
            </w:pPr>
            <w:ins w:id="375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1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376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订单编号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377" w:author="jiang" w:date="2015-12-16T10:57:14Z"/>
                <w:rFonts w:hint="eastAsia" w:hAnsi="宋体" w:cs="宋体"/>
                <w:lang w:val="en-US" w:eastAsia="zh-CN"/>
              </w:rPr>
            </w:pPr>
            <w:ins w:id="378" w:author="jiang" w:date="2015-12-16T20:54:28Z">
              <w:r>
                <w:rPr>
                  <w:rFonts w:hint="eastAsia" w:hAnsi="宋体" w:cs="宋体"/>
                  <w:lang w:val="en-US" w:eastAsia="zh-CN"/>
                </w:rPr>
                <w:t>编号</w:t>
              </w:r>
            </w:ins>
            <w:ins w:id="379" w:author="jiang" w:date="2015-12-16T20:54:36Z">
              <w:r>
                <w:rPr>
                  <w:rFonts w:hint="eastAsia" w:hAnsi="宋体" w:cs="宋体"/>
                  <w:lang w:val="en-US" w:eastAsia="zh-CN"/>
                </w:rPr>
                <w:t xml:space="preserve">字母 </w:t>
              </w:r>
            </w:ins>
            <w:ins w:id="380" w:author="jiang" w:date="2015-12-16T20:54:48Z">
              <w:r>
                <w:rPr>
                  <w:rFonts w:hint="eastAsia" w:hAnsi="宋体" w:cs="宋体"/>
                  <w:lang w:val="en-US" w:eastAsia="zh-CN"/>
                </w:rPr>
                <w:t>“</w:t>
              </w:r>
            </w:ins>
            <w:ins w:id="381" w:author="jiang" w:date="2015-12-16T20:54:52Z">
              <w:r>
                <w:rPr>
                  <w:rFonts w:hint="eastAsia" w:hAnsi="宋体" w:cs="宋体"/>
                  <w:lang w:val="en-US" w:eastAsia="zh-CN"/>
                </w:rPr>
                <w:t>O</w:t>
              </w:r>
            </w:ins>
            <w:ins w:id="382" w:author="jiang" w:date="2015-12-16T20:54:48Z">
              <w:r>
                <w:rPr>
                  <w:rFonts w:hint="eastAsia" w:hAnsi="宋体" w:cs="宋体"/>
                  <w:lang w:val="en-US" w:eastAsia="zh-CN"/>
                </w:rPr>
                <w:t>”</w:t>
              </w:r>
            </w:ins>
            <w:ins w:id="383" w:author="jiang" w:date="2015-12-16T20:54:54Z">
              <w:r>
                <w:rPr>
                  <w:rFonts w:hint="eastAsia" w:hAnsi="宋体" w:cs="宋体"/>
                  <w:lang w:val="en-US" w:eastAsia="zh-CN"/>
                </w:rPr>
                <w:t xml:space="preserve">开头 </w:t>
              </w:r>
            </w:ins>
            <w:ins w:id="384" w:author="jiang" w:date="2015-12-16T20:54:57Z">
              <w:r>
                <w:rPr>
                  <w:rFonts w:hint="eastAsia" w:hAnsi="宋体" w:cs="宋体"/>
                  <w:lang w:val="en-US" w:eastAsia="zh-CN"/>
                </w:rPr>
                <w:t>+</w:t>
              </w:r>
            </w:ins>
            <w:ins w:id="385" w:author="jiang" w:date="2015-12-16T20:54:58Z">
              <w:r>
                <w:rPr>
                  <w:rFonts w:hint="eastAsia" w:hAnsi="宋体" w:cs="宋体"/>
                  <w:lang w:val="en-US" w:eastAsia="zh-CN"/>
                </w:rPr>
                <w:t>2015</w:t>
              </w:r>
            </w:ins>
            <w:ins w:id="386" w:author="jiang" w:date="2015-12-16T20:55:00Z">
              <w:r>
                <w:rPr>
                  <w:rFonts w:hint="eastAsia" w:hAnsi="宋体" w:cs="宋体"/>
                  <w:lang w:val="en-US" w:eastAsia="zh-CN"/>
                </w:rPr>
                <w:t>1216</w:t>
              </w:r>
            </w:ins>
            <w:ins w:id="387" w:author="jiang" w:date="2015-12-16T20:55:01Z">
              <w:r>
                <w:rPr>
                  <w:rFonts w:hint="eastAsia" w:hAnsi="宋体" w:cs="宋体"/>
                  <w:lang w:val="en-US" w:eastAsia="zh-CN"/>
                </w:rPr>
                <w:t>+</w:t>
              </w:r>
            </w:ins>
            <w:ins w:id="388" w:author="jiang" w:date="2015-12-16T20:55:12Z">
              <w:r>
                <w:rPr>
                  <w:rFonts w:hint="eastAsia" w:hAnsi="宋体" w:cs="宋体"/>
                  <w:lang w:val="en-US" w:eastAsia="zh-CN"/>
                </w:rPr>
                <w:t>随机</w:t>
              </w:r>
            </w:ins>
            <w:ins w:id="389" w:author="jiang" w:date="2015-12-16T20:55:13Z">
              <w:r>
                <w:rPr>
                  <w:rFonts w:hint="eastAsia" w:hAnsi="宋体" w:cs="宋体"/>
                  <w:lang w:val="en-US" w:eastAsia="zh-CN"/>
                </w:rPr>
                <w:t>数</w:t>
              </w:r>
            </w:ins>
            <w:ins w:id="390" w:author="jiang" w:date="2015-12-16T20:55:14Z">
              <w:r>
                <w:rPr>
                  <w:rFonts w:hint="eastAsia" w:hAnsi="宋体" w:cs="宋体"/>
                  <w:lang w:val="en-US" w:eastAsia="zh-CN"/>
                </w:rPr>
                <w:t>（</w:t>
              </w:r>
            </w:ins>
            <w:ins w:id="391" w:author="jiang" w:date="2015-12-16T20:55:56Z">
              <w:r>
                <w:rPr>
                  <w:rFonts w:hint="eastAsia" w:hAnsi="宋体" w:cs="宋体"/>
                  <w:lang w:val="en-US" w:eastAsia="zh-CN"/>
                </w:rPr>
                <w:t>8</w:t>
              </w:r>
            </w:ins>
            <w:ins w:id="392" w:author="jiang" w:date="2015-12-16T20:55:32Z">
              <w:r>
                <w:rPr>
                  <w:rFonts w:hint="eastAsia" w:hAnsi="宋体" w:cs="宋体"/>
                  <w:lang w:val="en-US" w:eastAsia="zh-CN"/>
                </w:rPr>
                <w:t>位</w:t>
              </w:r>
            </w:ins>
            <w:ins w:id="393" w:author="jiang" w:date="2015-12-16T20:56:37Z">
              <w:r>
                <w:rPr>
                  <w:rFonts w:hint="eastAsia" w:hAnsi="宋体" w:cs="宋体"/>
                  <w:lang w:val="en-US" w:eastAsia="zh-CN"/>
                </w:rPr>
                <w:t>递增</w:t>
              </w:r>
            </w:ins>
            <w:ins w:id="394" w:author="jiang" w:date="2015-12-16T20:55:34Z">
              <w:r>
                <w:rPr>
                  <w:rFonts w:hint="eastAsia" w:hAnsi="宋体" w:cs="宋体"/>
                  <w:lang w:val="en-US" w:eastAsia="zh-CN"/>
                </w:rPr>
                <w:t>数</w:t>
              </w:r>
            </w:ins>
            <w:ins w:id="395" w:author="jiang" w:date="2015-12-16T20:55:14Z">
              <w:r>
                <w:rPr>
                  <w:rFonts w:hint="eastAsia" w:hAnsi="宋体" w:cs="宋体"/>
                  <w:lang w:val="en-US" w:eastAsia="zh-CN"/>
                </w:rPr>
                <w:t>）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6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397" w:author="jiang" w:date="2015-12-16T10:57:14Z"/>
                <w:rFonts w:hint="eastAsia"/>
                <w:lang w:val="en-US" w:eastAsia="zh-CN"/>
              </w:rPr>
            </w:pPr>
            <w:ins w:id="398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2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399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下单日期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400" w:author="jiang" w:date="2015-12-16T10:57:14Z"/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01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402" w:author="jiang" w:date="2015-12-16T10:57:14Z"/>
                <w:rFonts w:hint="eastAsia"/>
                <w:lang w:val="en-US" w:eastAsia="zh-CN"/>
              </w:rPr>
            </w:pPr>
            <w:ins w:id="403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3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404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预约店铺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405" w:author="jiang" w:date="2015-12-16T10:57:14Z"/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06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407" w:author="jiang" w:date="2015-12-16T10:57:14Z"/>
                <w:rFonts w:hint="eastAsia"/>
                <w:lang w:val="en-US" w:eastAsia="zh-CN"/>
              </w:rPr>
            </w:pPr>
            <w:ins w:id="408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4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409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应付金额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410" w:author="jiang" w:date="2015-12-16T10:57:14Z"/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5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折扣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6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实付金额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7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是否支付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8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是否使用积分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9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是否使用优惠券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10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支付方式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11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订单类型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12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使用积分数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13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预约单号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14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订单状态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360"/>
          <w:tab w:val="clear" w:pos="780"/>
        </w:tabs>
        <w:ind w:left="840" w:leftChars="0"/>
        <w:rPr>
          <w:ins w:id="411" w:author="jiang" w:date="2015-12-16T10:57:14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2)订单行信息</w:t>
      </w:r>
    </w:p>
    <w:p>
      <w:pPr>
        <w:numPr>
          <w:ilvl w:val="0"/>
          <w:numId w:val="0"/>
        </w:numPr>
        <w:tabs>
          <w:tab w:val="clear" w:pos="360"/>
          <w:tab w:val="clear" w:pos="780"/>
        </w:tabs>
        <w:ind w:left="840" w:leftChars="0"/>
        <w:rPr>
          <w:ins w:id="412" w:author="jiang" w:date="2015-12-16T10:57:14Z"/>
          <w:rFonts w:hint="eastAsia"/>
          <w:lang w:val="en-US" w:eastAsia="zh-CN"/>
        </w:rPr>
      </w:pPr>
    </w:p>
    <w:tbl>
      <w:tblPr>
        <w:tblStyle w:val="33"/>
        <w:tblW w:w="8339" w:type="dxa"/>
        <w:tblInd w:w="1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58"/>
        <w:gridCol w:w="6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13" w:author="jiang" w:date="2015-12-16T10:57:14Z"/>
        </w:trPr>
        <w:tc>
          <w:tcPr>
            <w:tcW w:w="696" w:type="dxa"/>
            <w:vAlign w:val="top"/>
          </w:tcPr>
          <w:p>
            <w:pPr>
              <w:rPr>
                <w:ins w:id="414" w:author="jiang" w:date="2015-12-16T10:57:14Z"/>
              </w:rPr>
            </w:pPr>
            <w:ins w:id="415" w:author="jiang" w:date="2015-12-16T10:57:14Z">
              <w:r>
                <w:rPr>
                  <w:rFonts w:hint="eastAsia"/>
                </w:rPr>
                <w:t>序号</w:t>
              </w:r>
            </w:ins>
          </w:p>
        </w:tc>
        <w:tc>
          <w:tcPr>
            <w:tcW w:w="1058" w:type="dxa"/>
            <w:vAlign w:val="top"/>
          </w:tcPr>
          <w:p>
            <w:pPr>
              <w:rPr>
                <w:ins w:id="416" w:author="jiang" w:date="2015-12-16T10:57:14Z"/>
              </w:rPr>
            </w:pPr>
            <w:ins w:id="417" w:author="jiang" w:date="2015-12-16T10:57:14Z">
              <w:r>
                <w:rPr>
                  <w:rFonts w:hint="eastAsia"/>
                </w:rPr>
                <w:t>项目</w:t>
              </w:r>
            </w:ins>
          </w:p>
        </w:tc>
        <w:tc>
          <w:tcPr>
            <w:tcW w:w="6585" w:type="dxa"/>
            <w:vAlign w:val="top"/>
          </w:tcPr>
          <w:p>
            <w:pPr>
              <w:rPr>
                <w:ins w:id="418" w:author="jiang" w:date="2015-12-16T10:57:14Z"/>
              </w:rPr>
            </w:pPr>
            <w:ins w:id="419" w:author="jiang" w:date="2015-12-16T10:57:14Z">
              <w:r>
                <w:rPr>
                  <w:rFonts w:hint="eastAsia"/>
                </w:rPr>
                <w:t>说明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0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421" w:author="jiang" w:date="2015-12-16T10:57:14Z"/>
                <w:rFonts w:hint="eastAsia" w:eastAsia="黑体"/>
                <w:lang w:val="en-US" w:eastAsia="zh-CN"/>
              </w:rPr>
            </w:pPr>
            <w:ins w:id="422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1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423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套餐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424" w:author="jiang" w:date="2015-12-16T10:57:14Z"/>
                <w:rFonts w:hint="eastAsia" w:hAnsi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5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426" w:author="jiang" w:date="2015-12-16T10:57:14Z"/>
                <w:rFonts w:hint="eastAsia"/>
                <w:lang w:val="en-US" w:eastAsia="zh-CN"/>
              </w:rPr>
            </w:pPr>
            <w:ins w:id="427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2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428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套餐简称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429" w:author="jiang" w:date="2015-12-16T10:57:14Z"/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3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套餐描述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30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431" w:author="jiang" w:date="2015-12-16T10:57:14Z"/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432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套餐金额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433" w:author="jiang" w:date="2015-12-16T10:57:14Z"/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34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435" w:author="jiang" w:date="2015-12-16T10:57:14Z"/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436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套餐类型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437" w:author="jiang" w:date="2015-12-16T10:57:14Z"/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6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年/月/次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360"/>
          <w:tab w:val="clear" w:pos="780"/>
        </w:tabs>
        <w:ind w:left="840" w:leftChars="0"/>
        <w:rPr>
          <w:ins w:id="438" w:author="jiang" w:date="2015-12-16T10:57:14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3)使用的优惠券</w:t>
      </w:r>
    </w:p>
    <w:p>
      <w:pPr>
        <w:numPr>
          <w:ilvl w:val="0"/>
          <w:numId w:val="0"/>
        </w:numPr>
        <w:tabs>
          <w:tab w:val="clear" w:pos="360"/>
          <w:tab w:val="clear" w:pos="780"/>
        </w:tabs>
        <w:ind w:left="840" w:leftChars="0"/>
        <w:rPr>
          <w:ins w:id="439" w:author="jiang" w:date="2015-12-16T10:57:14Z"/>
          <w:rFonts w:hint="eastAsia"/>
          <w:lang w:val="en-US" w:eastAsia="zh-CN"/>
        </w:rPr>
      </w:pPr>
    </w:p>
    <w:tbl>
      <w:tblPr>
        <w:tblStyle w:val="33"/>
        <w:tblW w:w="8339" w:type="dxa"/>
        <w:tblInd w:w="1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58"/>
        <w:gridCol w:w="6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40" w:author="jiang" w:date="2015-12-16T10:57:14Z"/>
        </w:trPr>
        <w:tc>
          <w:tcPr>
            <w:tcW w:w="696" w:type="dxa"/>
            <w:vAlign w:val="top"/>
          </w:tcPr>
          <w:p>
            <w:pPr>
              <w:rPr>
                <w:ins w:id="441" w:author="jiang" w:date="2015-12-16T10:57:14Z"/>
              </w:rPr>
            </w:pPr>
            <w:ins w:id="442" w:author="jiang" w:date="2015-12-16T10:57:14Z">
              <w:r>
                <w:rPr>
                  <w:rFonts w:hint="eastAsia"/>
                </w:rPr>
                <w:t>序号</w:t>
              </w:r>
            </w:ins>
          </w:p>
        </w:tc>
        <w:tc>
          <w:tcPr>
            <w:tcW w:w="1058" w:type="dxa"/>
            <w:vAlign w:val="top"/>
          </w:tcPr>
          <w:p>
            <w:pPr>
              <w:rPr>
                <w:ins w:id="443" w:author="jiang" w:date="2015-12-16T10:57:14Z"/>
              </w:rPr>
            </w:pPr>
            <w:ins w:id="444" w:author="jiang" w:date="2015-12-16T10:57:14Z">
              <w:r>
                <w:rPr>
                  <w:rFonts w:hint="eastAsia"/>
                </w:rPr>
                <w:t>项目</w:t>
              </w:r>
            </w:ins>
          </w:p>
        </w:tc>
        <w:tc>
          <w:tcPr>
            <w:tcW w:w="6585" w:type="dxa"/>
            <w:vAlign w:val="top"/>
          </w:tcPr>
          <w:p>
            <w:pPr>
              <w:rPr>
                <w:ins w:id="445" w:author="jiang" w:date="2015-12-16T10:57:14Z"/>
              </w:rPr>
            </w:pPr>
            <w:ins w:id="446" w:author="jiang" w:date="2015-12-16T10:57:14Z">
              <w:r>
                <w:rPr>
                  <w:rFonts w:hint="eastAsia"/>
                </w:rPr>
                <w:t>说明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47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448" w:author="jiang" w:date="2015-12-16T10:57:14Z"/>
                <w:rFonts w:hint="eastAsia" w:eastAsia="黑体"/>
                <w:lang w:val="en-US" w:eastAsia="zh-CN"/>
              </w:rPr>
            </w:pPr>
            <w:ins w:id="449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1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450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eastAsia="宋体" w:cs="宋体"/>
                <w:lang w:val="en-US" w:eastAsia="zh-CN"/>
              </w:rPr>
              <w:t>类型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451" w:author="jiang" w:date="2015-12-16T10:57:14Z"/>
                <w:rFonts w:hint="eastAsia" w:hAnsi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52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453" w:author="jiang" w:date="2015-12-16T10:57:14Z"/>
                <w:rFonts w:hint="eastAsia"/>
                <w:lang w:val="en-US" w:eastAsia="zh-CN"/>
              </w:rPr>
            </w:pPr>
            <w:ins w:id="454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2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455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简称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456" w:author="jiang" w:date="2015-12-16T10:57:14Z"/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3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价值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rPr>
          <w:ins w:id="457" w:author="jiang" w:date="2015-12-16T11:01:43Z"/>
        </w:rPr>
      </w:pPr>
    </w:p>
    <w:p>
      <w:pPr>
        <w:pStyle w:val="5"/>
        <w:rPr>
          <w:ins w:id="458" w:author="jiang" w:date="2015-12-16T11:01:43Z"/>
        </w:rPr>
      </w:pPr>
      <w:ins w:id="459" w:author="jiang" w:date="2015-12-16T11:01:43Z">
        <w:r>
          <w:rPr>
            <w:rFonts w:hint="eastAsia"/>
          </w:rPr>
          <w:t>关键点逻辑说明：</w:t>
        </w:r>
      </w:ins>
    </w:p>
    <w:p>
      <w:pPr>
        <w:pStyle w:val="18"/>
        <w:numPr>
          <w:ilvl w:val="-1"/>
          <w:numId w:val="0"/>
        </w:numPr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 xml:space="preserve">    </w:t>
      </w: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>1)显示选择订单的所有信息明细信息</w:t>
      </w:r>
    </w:p>
    <w:p>
      <w:pPr>
        <w:pStyle w:val="18"/>
        <w:numPr>
          <w:ilvl w:val="0"/>
          <w:numId w:val="11"/>
        </w:numPr>
        <w:ind w:left="420" w:leftChars="0" w:firstLine="420" w:firstLineChars="0"/>
        <w:rPr>
          <w:ins w:id="460" w:author="jiang" w:date="2015-12-18T10:11:28Z"/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界面需要有【取消订单】按钮</w:t>
      </w:r>
    </w:p>
    <w:p>
      <w:pPr>
        <w:pStyle w:val="18"/>
        <w:numPr>
          <w:ilvl w:val="0"/>
          <w:numId w:val="11"/>
        </w:numPr>
        <w:ind w:left="420" w:leftChars="0" w:firstLine="420" w:firstLineChars="0"/>
        <w:rPr>
          <w:ins w:id="461" w:author="jiang" w:date="2015-12-16T11:01:43Z"/>
          <w:rFonts w:hint="eastAsia" w:hAnsi="宋体" w:cs="宋体"/>
          <w:b w:val="0"/>
          <w:bCs w:val="0"/>
          <w:lang w:val="en-US" w:eastAsia="zh-CN"/>
        </w:rPr>
      </w:pPr>
      <w:ins w:id="462" w:author="jiang" w:date="2015-12-18T10:11:32Z">
        <w:r>
          <w:rPr>
            <w:rFonts w:hint="eastAsia" w:hAnsi="宋体" w:cs="宋体"/>
            <w:b w:val="0"/>
            <w:bCs w:val="0"/>
            <w:lang w:val="en-US" w:eastAsia="zh-CN"/>
          </w:rPr>
          <w:t>界面需要有</w:t>
        </w:r>
      </w:ins>
      <w:ins w:id="463" w:author="jiang" w:date="2015-12-18T10:11:29Z">
        <w:r>
          <w:rPr>
            <w:rFonts w:hint="eastAsia" w:hAnsi="宋体" w:cs="宋体"/>
            <w:b w:val="0"/>
            <w:bCs w:val="0"/>
            <w:lang w:val="en-US" w:eastAsia="zh-CN"/>
          </w:rPr>
          <w:t>【继续支付】</w:t>
        </w:r>
      </w:ins>
      <w:ins w:id="464" w:author="jiang" w:date="2015-12-18T10:11:35Z">
        <w:r>
          <w:rPr>
            <w:rFonts w:hint="eastAsia" w:hAnsi="宋体" w:cs="宋体"/>
            <w:b w:val="0"/>
            <w:bCs w:val="0"/>
            <w:lang w:val="en-US" w:eastAsia="zh-CN"/>
          </w:rPr>
          <w:t>按钮</w:t>
        </w:r>
      </w:ins>
    </w:p>
    <w:p>
      <w:pPr>
        <w:pStyle w:val="18"/>
        <w:widowControl w:val="0"/>
        <w:numPr>
          <w:ilvl w:val="0"/>
          <w:numId w:val="0"/>
        </w:numPr>
        <w:tabs>
          <w:tab w:val="clear" w:pos="360"/>
          <w:tab w:val="clear" w:pos="780"/>
        </w:tabs>
        <w:snapToGrid w:val="0"/>
        <w:spacing w:line="300" w:lineRule="auto"/>
        <w:rPr>
          <w:ins w:id="465" w:author="jiang" w:date="2015-12-16T11:01:43Z"/>
          <w:rFonts w:hint="eastAsia" w:hAnsi="宋体" w:cs="宋体"/>
          <w:lang w:val="en-US" w:eastAsia="zh-CN"/>
        </w:rPr>
      </w:pPr>
    </w:p>
    <w:p>
      <w:pPr>
        <w:pStyle w:val="5"/>
        <w:rPr>
          <w:ins w:id="466" w:author="jiang" w:date="2015-12-16T11:01:43Z"/>
        </w:rPr>
      </w:pPr>
      <w:ins w:id="467" w:author="jiang" w:date="2015-12-16T11:01:43Z">
        <w:r>
          <w:rPr>
            <w:rFonts w:hint="eastAsia"/>
          </w:rPr>
          <w:t>异常流程说明：</w:t>
        </w:r>
      </w:ins>
    </w:p>
    <w:p>
      <w:pPr>
        <w:pStyle w:val="4"/>
        <w:ind w:right="160"/>
        <w:rPr>
          <w:ins w:id="468" w:author="jiang" w:date="2015-12-16T11:01:43Z"/>
        </w:rPr>
      </w:pPr>
      <w:ins w:id="469" w:author="jiang" w:date="2015-12-16T11:01:43Z">
        <w:bookmarkStart w:id="56" w:name="_Toc16824"/>
        <w:r>
          <w:rPr>
            <w:rFonts w:hint="eastAsia"/>
          </w:rPr>
          <w:t>场景</w:t>
        </w:r>
      </w:ins>
      <w:r>
        <w:rPr>
          <w:rFonts w:hint="eastAsia"/>
          <w:lang w:val="en-US" w:eastAsia="zh-CN"/>
        </w:rPr>
        <w:t>七</w:t>
      </w:r>
      <w:ins w:id="470" w:author="jiang" w:date="2015-12-16T11:01:43Z">
        <w:r>
          <w:rPr>
            <w:rFonts w:hint="eastAsia"/>
          </w:rPr>
          <w:t>：</w:t>
        </w:r>
      </w:ins>
      <w:ins w:id="471" w:author="jiang" w:date="2015-12-16T11:01:43Z">
        <w:r>
          <w:rPr>
            <w:rFonts w:hint="eastAsia"/>
            <w:lang w:val="en-US" w:eastAsia="zh-CN"/>
          </w:rPr>
          <w:t>我的</w:t>
        </w:r>
      </w:ins>
      <w:r>
        <w:rPr>
          <w:rFonts w:hint="eastAsia"/>
          <w:lang w:val="en-US" w:eastAsia="zh-CN"/>
        </w:rPr>
        <w:t>预约</w:t>
      </w:r>
      <w:bookmarkEnd w:id="56"/>
      <w:bookmarkStart w:id="74" w:name="_GoBack"/>
      <w:bookmarkEnd w:id="74"/>
    </w:p>
    <w:p>
      <w:pPr>
        <w:pStyle w:val="5"/>
        <w:rPr>
          <w:ins w:id="472" w:author="jiang" w:date="2015-12-16T11:01:43Z"/>
        </w:rPr>
      </w:pPr>
      <w:ins w:id="473" w:author="jiang" w:date="2015-12-16T11:01:43Z">
        <w:r>
          <w:rPr>
            <w:rFonts w:hint="eastAsia"/>
          </w:rPr>
          <w:t>序列图：</w:t>
        </w:r>
      </w:ins>
    </w:p>
    <w:p>
      <w:pPr>
        <w:pStyle w:val="5"/>
        <w:rPr>
          <w:ins w:id="474" w:author="jiang" w:date="2015-12-16T11:01:43Z"/>
        </w:rPr>
      </w:pPr>
      <w:ins w:id="475" w:author="jiang" w:date="2015-12-16T11:01:43Z">
        <w:r>
          <w:rPr>
            <w:rFonts w:hint="eastAsia"/>
            <w:lang w:val="en-US" w:eastAsia="zh-CN"/>
          </w:rPr>
          <w:t>输</w:t>
        </w:r>
      </w:ins>
      <w:ins w:id="476" w:author="jiang" w:date="2015-12-16T11:01:43Z">
        <w:r>
          <w:rPr>
            <w:rFonts w:hint="eastAsia"/>
            <w:lang w:eastAsia="zh-CN"/>
          </w:rPr>
          <w:t>入输出约束说明</w:t>
        </w:r>
      </w:ins>
      <w:ins w:id="477" w:author="jiang" w:date="2015-12-16T11:01:43Z">
        <w:r>
          <w:rPr>
            <w:rFonts w:hint="eastAsia"/>
          </w:rPr>
          <w:t>：</w:t>
        </w:r>
      </w:ins>
    </w:p>
    <w:p>
      <w:pPr>
        <w:pStyle w:val="6"/>
        <w:ind w:left="1008" w:leftChars="0" w:hanging="1008" w:firstLineChars="0"/>
        <w:rPr>
          <w:ins w:id="478" w:author="jiang" w:date="2015-12-16T11:01:43Z"/>
        </w:rPr>
      </w:pPr>
      <w:ins w:id="479" w:author="jiang" w:date="2015-12-16T11:01:43Z">
        <w:r>
          <w:rPr>
            <w:rFonts w:hint="eastAsia"/>
            <w:lang w:eastAsia="zh-CN"/>
          </w:rPr>
          <w:t>输出</w:t>
        </w:r>
      </w:ins>
      <w:ins w:id="480" w:author="jiang" w:date="2015-12-16T11:01:43Z">
        <w:r>
          <w:rPr>
            <w:rFonts w:hint="eastAsia"/>
            <w:lang w:val="en-US" w:eastAsia="zh-CN"/>
          </w:rPr>
          <w:t>项</w:t>
        </w:r>
      </w:ins>
      <w:ins w:id="481" w:author="jiang" w:date="2015-12-16T11:01:43Z">
        <w:r>
          <w:rPr>
            <w:rFonts w:hint="eastAsia"/>
          </w:rPr>
          <w:t>：</w:t>
        </w:r>
      </w:ins>
    </w:p>
    <w:p>
      <w:pPr>
        <w:numPr>
          <w:ilvl w:val="0"/>
          <w:numId w:val="0"/>
        </w:numPr>
        <w:tabs>
          <w:tab w:val="clear" w:pos="360"/>
          <w:tab w:val="clear" w:pos="780"/>
        </w:tabs>
        <w:ind w:left="840" w:leftChars="0"/>
        <w:rPr>
          <w:ins w:id="482" w:author="jiang" w:date="2015-12-16T10:57:14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预约列表</w:t>
      </w:r>
    </w:p>
    <w:p>
      <w:pPr>
        <w:numPr>
          <w:ilvl w:val="0"/>
          <w:numId w:val="0"/>
        </w:numPr>
        <w:tabs>
          <w:tab w:val="clear" w:pos="360"/>
          <w:tab w:val="clear" w:pos="780"/>
        </w:tabs>
        <w:ind w:left="840" w:leftChars="0"/>
        <w:rPr>
          <w:ins w:id="483" w:author="jiang" w:date="2015-12-16T10:57:14Z"/>
          <w:rFonts w:hint="eastAsia"/>
          <w:lang w:val="en-US" w:eastAsia="zh-CN"/>
        </w:rPr>
      </w:pPr>
    </w:p>
    <w:tbl>
      <w:tblPr>
        <w:tblStyle w:val="33"/>
        <w:tblW w:w="8339" w:type="dxa"/>
        <w:tblInd w:w="1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58"/>
        <w:gridCol w:w="6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84" w:author="jiang" w:date="2015-12-16T10:57:14Z"/>
        </w:trPr>
        <w:tc>
          <w:tcPr>
            <w:tcW w:w="696" w:type="dxa"/>
            <w:vAlign w:val="top"/>
          </w:tcPr>
          <w:p>
            <w:pPr>
              <w:rPr>
                <w:ins w:id="485" w:author="jiang" w:date="2015-12-16T10:57:14Z"/>
              </w:rPr>
            </w:pPr>
            <w:ins w:id="486" w:author="jiang" w:date="2015-12-16T10:57:14Z">
              <w:r>
                <w:rPr>
                  <w:rFonts w:hint="eastAsia"/>
                </w:rPr>
                <w:t>序号</w:t>
              </w:r>
            </w:ins>
          </w:p>
        </w:tc>
        <w:tc>
          <w:tcPr>
            <w:tcW w:w="1058" w:type="dxa"/>
            <w:vAlign w:val="top"/>
          </w:tcPr>
          <w:p>
            <w:pPr>
              <w:rPr>
                <w:ins w:id="487" w:author="jiang" w:date="2015-12-16T10:57:14Z"/>
              </w:rPr>
            </w:pPr>
            <w:ins w:id="488" w:author="jiang" w:date="2015-12-16T10:57:14Z">
              <w:r>
                <w:rPr>
                  <w:rFonts w:hint="eastAsia"/>
                </w:rPr>
                <w:t>项目</w:t>
              </w:r>
            </w:ins>
          </w:p>
        </w:tc>
        <w:tc>
          <w:tcPr>
            <w:tcW w:w="6585" w:type="dxa"/>
            <w:vAlign w:val="top"/>
          </w:tcPr>
          <w:p>
            <w:pPr>
              <w:rPr>
                <w:ins w:id="489" w:author="jiang" w:date="2015-12-16T10:57:14Z"/>
              </w:rPr>
            </w:pPr>
            <w:ins w:id="490" w:author="jiang" w:date="2015-12-16T10:57:14Z">
              <w:r>
                <w:rPr>
                  <w:rFonts w:hint="eastAsia"/>
                </w:rPr>
                <w:t>说明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91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492" w:author="jiang" w:date="2015-12-16T10:57:14Z"/>
                <w:rFonts w:hint="eastAsia" w:eastAsia="黑体"/>
                <w:lang w:val="en-US" w:eastAsia="zh-CN"/>
              </w:rPr>
            </w:pPr>
            <w:ins w:id="493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1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494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预约单号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495" w:author="jiang" w:date="2015-12-16T10:57:14Z"/>
                <w:rFonts w:hint="eastAsia" w:hAnsi="宋体" w:cs="宋体"/>
                <w:lang w:val="en-US" w:eastAsia="zh-CN"/>
              </w:rPr>
            </w:pPr>
            <w:ins w:id="496" w:author="jiang" w:date="2015-12-16T20:55:45Z">
              <w:r>
                <w:rPr>
                  <w:rFonts w:hint="eastAsia" w:hAnsi="宋体" w:cs="宋体"/>
                  <w:lang w:val="en-US" w:eastAsia="zh-CN"/>
                </w:rPr>
                <w:t>编号字母 “</w:t>
              </w:r>
            </w:ins>
            <w:ins w:id="497" w:author="jiang" w:date="2015-12-16T20:55:46Z">
              <w:r>
                <w:rPr>
                  <w:rFonts w:hint="eastAsia" w:hAnsi="宋体" w:cs="宋体"/>
                  <w:lang w:val="en-US" w:eastAsia="zh-CN"/>
                </w:rPr>
                <w:t>A</w:t>
              </w:r>
            </w:ins>
            <w:ins w:id="498" w:author="jiang" w:date="2015-12-16T20:55:45Z">
              <w:r>
                <w:rPr>
                  <w:rFonts w:hint="eastAsia" w:hAnsi="宋体" w:cs="宋体"/>
                  <w:lang w:val="en-US" w:eastAsia="zh-CN"/>
                </w:rPr>
                <w:t>”开头 +20151216+随机数（</w:t>
              </w:r>
            </w:ins>
            <w:ins w:id="499" w:author="jiang" w:date="2015-12-16T20:55:50Z">
              <w:r>
                <w:rPr>
                  <w:rFonts w:hint="eastAsia" w:hAnsi="宋体" w:cs="宋体"/>
                  <w:lang w:val="en-US" w:eastAsia="zh-CN"/>
                </w:rPr>
                <w:t>8</w:t>
              </w:r>
            </w:ins>
            <w:ins w:id="500" w:author="jiang" w:date="2015-12-16T20:55:45Z">
              <w:r>
                <w:rPr>
                  <w:rFonts w:hint="eastAsia" w:hAnsi="宋体" w:cs="宋体"/>
                  <w:lang w:val="en-US" w:eastAsia="zh-CN"/>
                </w:rPr>
                <w:t>位</w:t>
              </w:r>
            </w:ins>
            <w:ins w:id="501" w:author="jiang" w:date="2015-12-16T20:56:44Z">
              <w:r>
                <w:rPr>
                  <w:rFonts w:hint="eastAsia" w:hAnsi="宋体" w:cs="宋体"/>
                  <w:lang w:val="en-US" w:eastAsia="zh-CN"/>
                </w:rPr>
                <w:t>递增</w:t>
              </w:r>
            </w:ins>
            <w:ins w:id="502" w:author="jiang" w:date="2015-12-16T20:55:45Z">
              <w:r>
                <w:rPr>
                  <w:rFonts w:hint="eastAsia" w:hAnsi="宋体" w:cs="宋体"/>
                  <w:lang w:val="en-US" w:eastAsia="zh-CN"/>
                </w:rPr>
                <w:t>数）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03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504" w:author="jiang" w:date="2015-12-16T10:57:14Z"/>
                <w:rFonts w:hint="eastAsia"/>
                <w:lang w:val="en-US" w:eastAsia="zh-CN"/>
              </w:rPr>
            </w:pPr>
            <w:ins w:id="505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2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506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预约日期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507" w:author="jiang" w:date="2015-12-16T10:57:14Z"/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08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509" w:author="jiang" w:date="2015-12-16T10:57:14Z"/>
                <w:rFonts w:hint="eastAsia"/>
                <w:lang w:val="en-US" w:eastAsia="zh-CN"/>
              </w:rPr>
            </w:pPr>
            <w:ins w:id="510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3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511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预约店铺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512" w:author="jiang" w:date="2015-12-16T10:57:14Z"/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13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514" w:author="jiang" w:date="2015-12-16T10:57:14Z"/>
                <w:rFonts w:hint="eastAsia"/>
                <w:lang w:val="en-US" w:eastAsia="zh-CN"/>
              </w:rPr>
            </w:pPr>
            <w:ins w:id="515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4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516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预约车辆品牌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517" w:author="jiang" w:date="2015-12-16T10:57:14Z"/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5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预约车辆类型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6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状态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rPr>
          <w:ins w:id="518" w:author="jiang" w:date="2015-12-16T11:01:43Z"/>
        </w:rPr>
      </w:pPr>
    </w:p>
    <w:p>
      <w:pPr>
        <w:pStyle w:val="5"/>
      </w:pPr>
      <w:ins w:id="519" w:author="jiang" w:date="2015-12-16T11:01:43Z">
        <w:r>
          <w:rPr>
            <w:rFonts w:hint="eastAsia"/>
          </w:rPr>
          <w:t>关键点逻辑说明：</w:t>
        </w:r>
      </w:ins>
    </w:p>
    <w:p>
      <w:pPr>
        <w:pStyle w:val="18"/>
        <w:numPr>
          <w:ilvl w:val="-1"/>
          <w:numId w:val="0"/>
        </w:numPr>
        <w:ind w:left="0" w:leftChars="0"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 xml:space="preserve">    1)点击某一条预约，能查看预约明细</w:t>
      </w:r>
    </w:p>
    <w:p>
      <w:pPr>
        <w:pStyle w:val="18"/>
        <w:numPr>
          <w:ilvl w:val="-1"/>
          <w:numId w:val="0"/>
        </w:numPr>
        <w:ind w:left="0" w:leftChars="0"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 xml:space="preserve">    2)对于未完成的预约，点击【取消预约】 ，能取消预约信息</w:t>
      </w:r>
    </w:p>
    <w:p>
      <w:pPr>
        <w:pStyle w:val="18"/>
        <w:numPr>
          <w:ilvl w:val="-1"/>
          <w:numId w:val="0"/>
        </w:numPr>
        <w:ind w:left="0" w:leftChars="0" w:firstLine="420" w:firstLineChars="0"/>
        <w:rPr>
          <w:ins w:id="520" w:author="jiang" w:date="2015-12-16T11:01:43Z"/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 xml:space="preserve">    3)根据情况一次显示5-10条，列表需做下拉加载更多</w:t>
      </w:r>
    </w:p>
    <w:p>
      <w:pPr>
        <w:ind w:firstLine="420" w:firstLineChars="0"/>
      </w:pPr>
    </w:p>
    <w:p>
      <w:pPr>
        <w:pStyle w:val="5"/>
        <w:rPr>
          <w:ins w:id="521" w:author="jiang" w:date="2015-12-16T11:01:43Z"/>
        </w:rPr>
      </w:pPr>
      <w:ins w:id="522" w:author="jiang" w:date="2015-12-16T11:01:43Z">
        <w:r>
          <w:rPr>
            <w:rFonts w:hint="eastAsia"/>
          </w:rPr>
          <w:t>异常流程说明：</w:t>
        </w:r>
      </w:ins>
    </w:p>
    <w:p>
      <w:pPr>
        <w:pStyle w:val="18"/>
        <w:numPr>
          <w:ilvl w:val="-1"/>
          <w:numId w:val="0"/>
        </w:numPr>
        <w:ind w:left="0" w:leftChars="0" w:firstLine="420" w:firstLineChars="0"/>
        <w:rPr>
          <w:ins w:id="523" w:author="jiang" w:date="2015-12-16T11:01:43Z"/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 xml:space="preserve">   </w:t>
      </w:r>
    </w:p>
    <w:p>
      <w:pPr>
        <w:pStyle w:val="4"/>
        <w:ind w:right="160"/>
        <w:rPr>
          <w:ins w:id="524" w:author="jiang" w:date="2015-12-16T11:01:43Z"/>
        </w:rPr>
      </w:pPr>
      <w:ins w:id="525" w:author="jiang" w:date="2015-12-16T11:01:43Z">
        <w:bookmarkStart w:id="57" w:name="_Toc9398"/>
        <w:r>
          <w:rPr>
            <w:rFonts w:hint="eastAsia"/>
          </w:rPr>
          <w:t>场景</w:t>
        </w:r>
      </w:ins>
      <w:r>
        <w:rPr>
          <w:rFonts w:hint="eastAsia"/>
          <w:lang w:val="en-US" w:eastAsia="zh-CN"/>
        </w:rPr>
        <w:t>八</w:t>
      </w:r>
      <w:ins w:id="526" w:author="jiang" w:date="2015-12-16T11:01:43Z">
        <w:r>
          <w:rPr>
            <w:rFonts w:hint="eastAsia"/>
          </w:rPr>
          <w:t>：</w:t>
        </w:r>
      </w:ins>
      <w:ins w:id="527" w:author="jiang" w:date="2015-12-16T11:01:43Z">
        <w:r>
          <w:rPr>
            <w:rFonts w:hint="eastAsia"/>
            <w:lang w:val="en-US" w:eastAsia="zh-CN"/>
          </w:rPr>
          <w:t>我的</w:t>
        </w:r>
      </w:ins>
      <w:r>
        <w:rPr>
          <w:rFonts w:hint="eastAsia"/>
          <w:lang w:val="en-US" w:eastAsia="zh-CN"/>
        </w:rPr>
        <w:t>预约详情</w:t>
      </w:r>
      <w:bookmarkEnd w:id="57"/>
    </w:p>
    <w:p>
      <w:pPr>
        <w:pStyle w:val="5"/>
        <w:rPr>
          <w:ins w:id="528" w:author="jiang" w:date="2015-12-16T11:01:43Z"/>
        </w:rPr>
      </w:pPr>
      <w:ins w:id="529" w:author="jiang" w:date="2015-12-16T11:01:43Z">
        <w:r>
          <w:rPr>
            <w:rFonts w:hint="eastAsia"/>
          </w:rPr>
          <w:t>序列图：</w:t>
        </w:r>
      </w:ins>
    </w:p>
    <w:p>
      <w:pPr>
        <w:pStyle w:val="5"/>
        <w:rPr>
          <w:ins w:id="530" w:author="jiang" w:date="2015-12-16T11:01:43Z"/>
        </w:rPr>
      </w:pPr>
      <w:ins w:id="531" w:author="jiang" w:date="2015-12-16T11:01:43Z">
        <w:r>
          <w:rPr>
            <w:rFonts w:hint="eastAsia"/>
            <w:lang w:val="en-US" w:eastAsia="zh-CN"/>
          </w:rPr>
          <w:t>输</w:t>
        </w:r>
      </w:ins>
      <w:ins w:id="532" w:author="jiang" w:date="2015-12-16T11:01:43Z">
        <w:r>
          <w:rPr>
            <w:rFonts w:hint="eastAsia"/>
            <w:lang w:eastAsia="zh-CN"/>
          </w:rPr>
          <w:t>入输出约束说明</w:t>
        </w:r>
      </w:ins>
      <w:ins w:id="533" w:author="jiang" w:date="2015-12-16T11:01:43Z">
        <w:r>
          <w:rPr>
            <w:rFonts w:hint="eastAsia"/>
          </w:rPr>
          <w:t>：</w:t>
        </w:r>
      </w:ins>
    </w:p>
    <w:p>
      <w:pPr>
        <w:pStyle w:val="6"/>
        <w:ind w:left="1008" w:leftChars="0" w:hanging="1008" w:firstLineChars="0"/>
        <w:rPr>
          <w:ins w:id="534" w:author="jiang" w:date="2015-12-16T11:01:43Z"/>
        </w:rPr>
      </w:pPr>
      <w:ins w:id="535" w:author="jiang" w:date="2015-12-16T11:01:43Z">
        <w:r>
          <w:rPr>
            <w:rFonts w:hint="eastAsia"/>
            <w:lang w:eastAsia="zh-CN"/>
          </w:rPr>
          <w:t>输出</w:t>
        </w:r>
      </w:ins>
      <w:ins w:id="536" w:author="jiang" w:date="2015-12-16T11:01:43Z">
        <w:r>
          <w:rPr>
            <w:rFonts w:hint="eastAsia"/>
            <w:lang w:val="en-US" w:eastAsia="zh-CN"/>
          </w:rPr>
          <w:t>项</w:t>
        </w:r>
      </w:ins>
      <w:ins w:id="537" w:author="jiang" w:date="2015-12-16T11:01:43Z">
        <w:r>
          <w:rPr>
            <w:rFonts w:hint="eastAsia"/>
          </w:rPr>
          <w:t>：</w:t>
        </w:r>
      </w:ins>
    </w:p>
    <w:p>
      <w:pPr>
        <w:numPr>
          <w:ilvl w:val="0"/>
          <w:numId w:val="0"/>
        </w:numPr>
        <w:tabs>
          <w:tab w:val="left" w:pos="828"/>
          <w:tab w:val="clear" w:pos="360"/>
          <w:tab w:val="clear" w:pos="780"/>
        </w:tabs>
        <w:ind w:left="840" w:leftChars="0"/>
        <w:rPr>
          <w:ins w:id="538" w:author="jiang" w:date="2015-12-16T10:57:14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预约信息</w:t>
      </w:r>
    </w:p>
    <w:p>
      <w:pPr>
        <w:numPr>
          <w:ilvl w:val="0"/>
          <w:numId w:val="0"/>
        </w:numPr>
        <w:tabs>
          <w:tab w:val="clear" w:pos="360"/>
          <w:tab w:val="clear" w:pos="780"/>
        </w:tabs>
        <w:ind w:left="840" w:leftChars="0"/>
        <w:rPr>
          <w:ins w:id="539" w:author="jiang" w:date="2015-12-16T10:57:14Z"/>
          <w:rFonts w:hint="eastAsia"/>
          <w:lang w:val="en-US" w:eastAsia="zh-CN"/>
        </w:rPr>
      </w:pPr>
    </w:p>
    <w:tbl>
      <w:tblPr>
        <w:tblStyle w:val="33"/>
        <w:tblW w:w="8339" w:type="dxa"/>
        <w:tblInd w:w="1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58"/>
        <w:gridCol w:w="6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0" w:author="jiang" w:date="2015-12-16T10:57:14Z"/>
        </w:trPr>
        <w:tc>
          <w:tcPr>
            <w:tcW w:w="696" w:type="dxa"/>
            <w:vAlign w:val="top"/>
          </w:tcPr>
          <w:p>
            <w:pPr>
              <w:rPr>
                <w:ins w:id="541" w:author="jiang" w:date="2015-12-16T10:57:14Z"/>
              </w:rPr>
            </w:pPr>
            <w:ins w:id="542" w:author="jiang" w:date="2015-12-16T10:57:14Z">
              <w:r>
                <w:rPr>
                  <w:rFonts w:hint="eastAsia"/>
                </w:rPr>
                <w:t>序号</w:t>
              </w:r>
            </w:ins>
          </w:p>
        </w:tc>
        <w:tc>
          <w:tcPr>
            <w:tcW w:w="1058" w:type="dxa"/>
            <w:vAlign w:val="top"/>
          </w:tcPr>
          <w:p>
            <w:pPr>
              <w:rPr>
                <w:ins w:id="543" w:author="jiang" w:date="2015-12-16T10:57:14Z"/>
              </w:rPr>
            </w:pPr>
            <w:ins w:id="544" w:author="jiang" w:date="2015-12-16T10:57:14Z">
              <w:r>
                <w:rPr>
                  <w:rFonts w:hint="eastAsia"/>
                </w:rPr>
                <w:t>项目</w:t>
              </w:r>
            </w:ins>
          </w:p>
        </w:tc>
        <w:tc>
          <w:tcPr>
            <w:tcW w:w="6585" w:type="dxa"/>
            <w:vAlign w:val="top"/>
          </w:tcPr>
          <w:p>
            <w:pPr>
              <w:rPr>
                <w:ins w:id="545" w:author="jiang" w:date="2015-12-16T10:57:14Z"/>
              </w:rPr>
            </w:pPr>
            <w:ins w:id="546" w:author="jiang" w:date="2015-12-16T10:57:14Z">
              <w:r>
                <w:rPr>
                  <w:rFonts w:hint="eastAsia"/>
                </w:rPr>
                <w:t>说明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7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548" w:author="jiang" w:date="2015-12-16T10:57:14Z"/>
                <w:rFonts w:hint="eastAsia" w:eastAsia="黑体"/>
                <w:lang w:val="en-US" w:eastAsia="zh-CN"/>
              </w:rPr>
            </w:pPr>
            <w:ins w:id="549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1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550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预约单号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551" w:author="jiang" w:date="2015-12-16T10:57:14Z"/>
                <w:rFonts w:hint="eastAsia" w:hAnsi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52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553" w:author="jiang" w:date="2015-12-16T10:57:14Z"/>
                <w:rFonts w:hint="eastAsia"/>
                <w:lang w:val="en-US" w:eastAsia="zh-CN"/>
              </w:rPr>
            </w:pPr>
            <w:ins w:id="554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2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555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预约日期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556" w:author="jiang" w:date="2015-12-16T10:57:14Z"/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57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558" w:author="jiang" w:date="2015-12-16T10:57:14Z"/>
                <w:rFonts w:hint="eastAsia"/>
                <w:lang w:val="en-US" w:eastAsia="zh-CN"/>
              </w:rPr>
            </w:pPr>
            <w:ins w:id="559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3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560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预约店铺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561" w:author="jiang" w:date="2015-12-16T10:57:14Z"/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62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563" w:author="jiang" w:date="2015-12-16T10:57:14Z"/>
                <w:rFonts w:hint="eastAsia"/>
                <w:lang w:val="en-US" w:eastAsia="zh-CN"/>
              </w:rPr>
            </w:pPr>
            <w:ins w:id="564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4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565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预约车辆品牌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566" w:author="jiang" w:date="2015-12-16T10:57:14Z"/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5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预约车辆类型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6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留言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7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预约服务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eastAsia="宋体" w:cs="宋体"/>
                <w:lang w:val="en-US" w:eastAsia="zh-CN"/>
              </w:rPr>
              <w:t>多个写在一起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8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预约套餐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eastAsia="宋体" w:cs="宋体"/>
                <w:lang w:val="en-US" w:eastAsia="zh-CN"/>
              </w:rPr>
              <w:t>多个写在一起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9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状态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rPr>
          <w:ins w:id="567" w:author="jiang" w:date="2015-12-16T11:01:43Z"/>
        </w:rPr>
      </w:pPr>
    </w:p>
    <w:p>
      <w:pPr>
        <w:pStyle w:val="5"/>
      </w:pPr>
      <w:ins w:id="568" w:author="jiang" w:date="2015-12-16T11:01:43Z">
        <w:r>
          <w:rPr>
            <w:rFonts w:hint="eastAsia"/>
          </w:rPr>
          <w:t>关键点逻辑说明：</w:t>
        </w:r>
      </w:ins>
    </w:p>
    <w:p>
      <w:pPr>
        <w:ind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 xml:space="preserve">  1）显示所有预约信息</w:t>
      </w:r>
    </w:p>
    <w:p>
      <w:pPr>
        <w:ind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 xml:space="preserve">  2）界面需要有【取消预约】按钮</w:t>
      </w:r>
    </w:p>
    <w:p>
      <w:pPr>
        <w:pStyle w:val="5"/>
      </w:pPr>
      <w:ins w:id="569" w:author="jiang" w:date="2015-12-16T11:01:43Z">
        <w:r>
          <w:rPr>
            <w:rFonts w:hint="eastAsia"/>
          </w:rPr>
          <w:t>异常流程说明</w:t>
        </w:r>
      </w:ins>
      <w:r>
        <w:rPr>
          <w:rFonts w:hint="eastAsia"/>
          <w:lang w:eastAsia="zh-CN"/>
        </w:rPr>
        <w:t>：</w:t>
      </w:r>
    </w:p>
    <w:p>
      <w:pPr>
        <w:pStyle w:val="4"/>
        <w:ind w:right="160"/>
        <w:rPr>
          <w:ins w:id="570" w:author="jiang" w:date="2015-12-16T11:01:43Z"/>
        </w:rPr>
      </w:pPr>
      <w:r>
        <w:rPr>
          <w:rFonts w:hint="eastAsia" w:hAnsi="宋体" w:cs="宋体"/>
          <w:b w:val="0"/>
          <w:bCs w:val="0"/>
          <w:lang w:val="en-US" w:eastAsia="zh-CN"/>
        </w:rPr>
        <w:t xml:space="preserve">   </w:t>
      </w:r>
      <w:ins w:id="571" w:author="jiang" w:date="2015-12-16T11:01:43Z">
        <w:bookmarkStart w:id="58" w:name="_Toc26056"/>
        <w:r>
          <w:rPr>
            <w:rFonts w:hint="eastAsia"/>
          </w:rPr>
          <w:t>场景</w:t>
        </w:r>
      </w:ins>
      <w:r>
        <w:rPr>
          <w:rFonts w:hint="eastAsia"/>
          <w:lang w:val="en-US" w:eastAsia="zh-CN"/>
        </w:rPr>
        <w:t>九</w:t>
      </w:r>
      <w:ins w:id="572" w:author="jiang" w:date="2015-12-16T11:01:43Z">
        <w:r>
          <w:rPr>
            <w:rFonts w:hint="eastAsia"/>
          </w:rPr>
          <w:t>：</w:t>
        </w:r>
      </w:ins>
      <w:ins w:id="573" w:author="jiang" w:date="2015-12-16T11:01:43Z">
        <w:r>
          <w:rPr>
            <w:rFonts w:hint="eastAsia"/>
            <w:lang w:val="en-US" w:eastAsia="zh-CN"/>
          </w:rPr>
          <w:t>我的</w:t>
        </w:r>
      </w:ins>
      <w:r>
        <w:rPr>
          <w:rFonts w:hint="eastAsia"/>
          <w:lang w:val="en-US" w:eastAsia="zh-CN"/>
        </w:rPr>
        <w:t>套餐</w:t>
      </w:r>
      <w:bookmarkEnd w:id="58"/>
    </w:p>
    <w:p>
      <w:pPr>
        <w:pStyle w:val="5"/>
        <w:rPr>
          <w:ins w:id="574" w:author="jiang" w:date="2015-12-16T11:01:43Z"/>
        </w:rPr>
      </w:pPr>
      <w:ins w:id="575" w:author="jiang" w:date="2015-12-16T11:01:43Z">
        <w:r>
          <w:rPr>
            <w:rFonts w:hint="eastAsia"/>
          </w:rPr>
          <w:t>序列图：</w:t>
        </w:r>
      </w:ins>
    </w:p>
    <w:p>
      <w:pPr>
        <w:pStyle w:val="5"/>
        <w:rPr>
          <w:ins w:id="576" w:author="jiang" w:date="2015-12-16T11:01:43Z"/>
        </w:rPr>
      </w:pPr>
      <w:ins w:id="577" w:author="jiang" w:date="2015-12-16T11:01:43Z">
        <w:r>
          <w:rPr>
            <w:rFonts w:hint="eastAsia"/>
            <w:lang w:val="en-US" w:eastAsia="zh-CN"/>
          </w:rPr>
          <w:t>输</w:t>
        </w:r>
      </w:ins>
      <w:ins w:id="578" w:author="jiang" w:date="2015-12-16T11:01:43Z">
        <w:r>
          <w:rPr>
            <w:rFonts w:hint="eastAsia"/>
            <w:lang w:eastAsia="zh-CN"/>
          </w:rPr>
          <w:t>入输出约束说明</w:t>
        </w:r>
      </w:ins>
      <w:ins w:id="579" w:author="jiang" w:date="2015-12-16T11:01:43Z">
        <w:r>
          <w:rPr>
            <w:rFonts w:hint="eastAsia"/>
          </w:rPr>
          <w:t>：</w:t>
        </w:r>
      </w:ins>
    </w:p>
    <w:p>
      <w:pPr>
        <w:pStyle w:val="6"/>
        <w:ind w:left="1008" w:leftChars="0" w:hanging="1008" w:firstLineChars="0"/>
        <w:rPr>
          <w:ins w:id="580" w:author="jiang" w:date="2015-12-16T11:01:43Z"/>
        </w:rPr>
      </w:pPr>
      <w:ins w:id="581" w:author="jiang" w:date="2015-12-16T11:01:43Z">
        <w:r>
          <w:rPr>
            <w:rFonts w:hint="eastAsia"/>
            <w:lang w:eastAsia="zh-CN"/>
          </w:rPr>
          <w:t>输出</w:t>
        </w:r>
      </w:ins>
      <w:ins w:id="582" w:author="jiang" w:date="2015-12-16T11:01:43Z">
        <w:r>
          <w:rPr>
            <w:rFonts w:hint="eastAsia"/>
            <w:lang w:val="en-US" w:eastAsia="zh-CN"/>
          </w:rPr>
          <w:t>项</w:t>
        </w:r>
      </w:ins>
      <w:ins w:id="583" w:author="jiang" w:date="2015-12-16T11:01:43Z">
        <w:r>
          <w:rPr>
            <w:rFonts w:hint="eastAsia"/>
          </w:rPr>
          <w:t>：</w:t>
        </w:r>
      </w:ins>
    </w:p>
    <w:p>
      <w:pPr>
        <w:numPr>
          <w:ilvl w:val="0"/>
          <w:numId w:val="0"/>
        </w:numPr>
        <w:tabs>
          <w:tab w:val="left" w:pos="828"/>
          <w:tab w:val="clear" w:pos="360"/>
          <w:tab w:val="clear" w:pos="780"/>
        </w:tabs>
        <w:ind w:left="840" w:leftChars="0"/>
        <w:rPr>
          <w:ins w:id="584" w:author="jiang" w:date="2015-12-16T10:57:14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我的套餐信息</w:t>
      </w:r>
    </w:p>
    <w:p>
      <w:pPr>
        <w:numPr>
          <w:ilvl w:val="0"/>
          <w:numId w:val="0"/>
        </w:numPr>
        <w:tabs>
          <w:tab w:val="clear" w:pos="360"/>
          <w:tab w:val="clear" w:pos="780"/>
        </w:tabs>
        <w:ind w:left="840" w:leftChars="0"/>
        <w:rPr>
          <w:ins w:id="585" w:author="jiang" w:date="2015-12-16T10:57:14Z"/>
          <w:rFonts w:hint="eastAsia"/>
          <w:lang w:val="en-US" w:eastAsia="zh-CN"/>
        </w:rPr>
      </w:pPr>
    </w:p>
    <w:tbl>
      <w:tblPr>
        <w:tblStyle w:val="33"/>
        <w:tblW w:w="8339" w:type="dxa"/>
        <w:tblInd w:w="1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58"/>
        <w:gridCol w:w="6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86" w:author="jiang" w:date="2015-12-16T10:57:14Z"/>
        </w:trPr>
        <w:tc>
          <w:tcPr>
            <w:tcW w:w="696" w:type="dxa"/>
            <w:vAlign w:val="top"/>
          </w:tcPr>
          <w:p>
            <w:pPr>
              <w:rPr>
                <w:ins w:id="587" w:author="jiang" w:date="2015-12-16T10:57:14Z"/>
              </w:rPr>
            </w:pPr>
            <w:ins w:id="588" w:author="jiang" w:date="2015-12-16T10:57:14Z">
              <w:r>
                <w:rPr>
                  <w:rFonts w:hint="eastAsia"/>
                </w:rPr>
                <w:t>序号</w:t>
              </w:r>
            </w:ins>
          </w:p>
        </w:tc>
        <w:tc>
          <w:tcPr>
            <w:tcW w:w="1058" w:type="dxa"/>
            <w:vAlign w:val="top"/>
          </w:tcPr>
          <w:p>
            <w:pPr>
              <w:rPr>
                <w:ins w:id="589" w:author="jiang" w:date="2015-12-16T10:57:14Z"/>
              </w:rPr>
            </w:pPr>
            <w:ins w:id="590" w:author="jiang" w:date="2015-12-16T10:57:14Z">
              <w:r>
                <w:rPr>
                  <w:rFonts w:hint="eastAsia"/>
                </w:rPr>
                <w:t>项目</w:t>
              </w:r>
            </w:ins>
          </w:p>
        </w:tc>
        <w:tc>
          <w:tcPr>
            <w:tcW w:w="6585" w:type="dxa"/>
            <w:vAlign w:val="top"/>
          </w:tcPr>
          <w:p>
            <w:pPr>
              <w:rPr>
                <w:ins w:id="591" w:author="jiang" w:date="2015-12-16T10:57:14Z"/>
              </w:rPr>
            </w:pPr>
            <w:ins w:id="592" w:author="jiang" w:date="2015-12-16T10:57:14Z">
              <w:r>
                <w:rPr>
                  <w:rFonts w:hint="eastAsia"/>
                </w:rPr>
                <w:t>说明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93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594" w:author="jiang" w:date="2015-12-16T10:57:14Z"/>
                <w:rFonts w:hint="eastAsia" w:eastAsia="黑体"/>
                <w:lang w:val="en-US" w:eastAsia="zh-CN"/>
              </w:rPr>
            </w:pPr>
            <w:ins w:id="595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1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596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套餐简称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597" w:author="jiang" w:date="2015-12-16T10:57:14Z"/>
                <w:rFonts w:hint="eastAsia" w:hAnsi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98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599" w:author="jiang" w:date="2015-12-16T10:57:14Z"/>
                <w:rFonts w:hint="eastAsia"/>
                <w:lang w:val="en-US" w:eastAsia="zh-CN"/>
              </w:rPr>
            </w:pPr>
            <w:ins w:id="600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2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601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套餐店铺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602" w:author="jiang" w:date="2015-12-16T10:57:14Z"/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03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604" w:author="jiang" w:date="2015-12-16T10:57:14Z"/>
                <w:rFonts w:hint="eastAsia"/>
                <w:lang w:val="en-US" w:eastAsia="zh-CN"/>
              </w:rPr>
            </w:pPr>
            <w:ins w:id="605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3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606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套餐开始时间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607" w:author="jiang" w:date="2015-12-16T10:57:14Z"/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08" w:author="jiang" w:date="2015-12-16T10:57:14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609" w:author="jiang" w:date="2015-12-16T10:57:14Z"/>
                <w:rFonts w:hint="eastAsia"/>
                <w:lang w:val="en-US" w:eastAsia="zh-CN"/>
              </w:rPr>
            </w:pPr>
            <w:ins w:id="610" w:author="jiang" w:date="2015-12-16T10:57:14Z">
              <w:r>
                <w:rPr>
                  <w:rFonts w:hint="eastAsia" w:hAnsi="宋体" w:cs="宋体"/>
                  <w:lang w:val="en-US" w:eastAsia="zh-CN"/>
                </w:rPr>
                <w:t>4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611" w:author="jiang" w:date="2015-12-16T10:57:14Z"/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eastAsia="宋体" w:cs="宋体"/>
                <w:lang w:val="en-US" w:eastAsia="zh-CN"/>
              </w:rPr>
              <w:t>套餐结束时间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612" w:author="jiang" w:date="2015-12-16T10:57:14Z"/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5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套餐内容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6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应付金额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7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实付金额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rPr>
          <w:ins w:id="613" w:author="jiang" w:date="2015-12-16T11:01:43Z"/>
        </w:rPr>
      </w:pPr>
    </w:p>
    <w:p>
      <w:pPr>
        <w:pStyle w:val="5"/>
      </w:pPr>
      <w:ins w:id="614" w:author="jiang" w:date="2015-12-16T11:01:43Z">
        <w:r>
          <w:rPr>
            <w:rFonts w:hint="eastAsia"/>
          </w:rPr>
          <w:t>关键点逻辑说明：</w:t>
        </w:r>
      </w:ins>
    </w:p>
    <w:p>
      <w:pPr>
        <w:ind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 xml:space="preserve">   1) 显示所有已支付的套餐</w:t>
      </w:r>
    </w:p>
    <w:p>
      <w:pPr>
        <w:ind w:firstLine="420" w:firstLineChars="0"/>
      </w:pPr>
      <w:r>
        <w:rPr>
          <w:rFonts w:hint="eastAsia" w:hAnsi="宋体" w:cs="宋体"/>
          <w:b w:val="0"/>
          <w:bCs w:val="0"/>
          <w:lang w:val="en-US" w:eastAsia="zh-CN"/>
        </w:rPr>
        <w:t xml:space="preserve">   2) 根据情况一次显示5-10条，列表需做下拉加载更多</w:t>
      </w:r>
    </w:p>
    <w:p>
      <w:pPr>
        <w:pStyle w:val="5"/>
      </w:pPr>
      <w:ins w:id="615" w:author="jiang" w:date="2015-12-16T11:01:43Z">
        <w:r>
          <w:rPr>
            <w:rFonts w:hint="eastAsia"/>
          </w:rPr>
          <w:t>异常流程说明</w:t>
        </w:r>
      </w:ins>
      <w:r>
        <w:rPr>
          <w:rFonts w:hint="eastAsia"/>
          <w:lang w:eastAsia="zh-CN"/>
        </w:rPr>
        <w:t>：</w:t>
      </w:r>
    </w:p>
    <w:p>
      <w:pPr>
        <w:pStyle w:val="18"/>
        <w:numPr>
          <w:ilvl w:val="-1"/>
          <w:numId w:val="0"/>
        </w:numPr>
        <w:ind w:left="0" w:leftChars="0" w:firstLine="420" w:firstLineChars="0"/>
        <w:rPr>
          <w:ins w:id="616" w:author="jiang" w:date="2015-12-16T11:01:43Z"/>
          <w:rFonts w:hint="eastAsia" w:hAnsi="宋体" w:cs="宋体"/>
          <w:b w:val="0"/>
          <w:bCs w:val="0"/>
          <w:lang w:val="en-US" w:eastAsia="zh-CN"/>
        </w:rPr>
      </w:pPr>
    </w:p>
    <w:p>
      <w:pPr>
        <w:ind w:firstLine="420" w:firstLineChars="0"/>
      </w:pPr>
    </w:p>
    <w:p>
      <w:pPr>
        <w:pStyle w:val="18"/>
        <w:widowControl w:val="0"/>
        <w:numPr>
          <w:ilvl w:val="0"/>
          <w:numId w:val="0"/>
        </w:numPr>
        <w:tabs>
          <w:tab w:val="clear" w:pos="360"/>
          <w:tab w:val="clear" w:pos="780"/>
        </w:tabs>
        <w:snapToGrid w:val="0"/>
        <w:spacing w:line="300" w:lineRule="auto"/>
        <w:rPr>
          <w:ins w:id="617" w:author="jiang" w:date="2015-12-16T11:01:43Z"/>
          <w:rFonts w:hint="eastAsia" w:hAnsi="宋体" w:cs="宋体"/>
          <w:lang w:val="en-US" w:eastAsia="zh-CN"/>
        </w:rPr>
      </w:pPr>
    </w:p>
    <w:bookmarkEnd w:id="2"/>
    <w:bookmarkEnd w:id="3"/>
    <w:bookmarkEnd w:id="4"/>
    <w:bookmarkEnd w:id="5"/>
    <w:bookmarkEnd w:id="6"/>
    <w:p>
      <w:pPr>
        <w:pStyle w:val="3"/>
      </w:pPr>
      <w:bookmarkStart w:id="59" w:name="_Toc1188"/>
      <w:r>
        <w:rPr>
          <w:rFonts w:hint="eastAsia" w:hAnsi="宋体" w:cs="宋体"/>
          <w:b/>
          <w:bCs/>
          <w:lang w:val="en-US" w:eastAsia="zh-CN"/>
        </w:rPr>
        <w:t>车辆信息列表</w:t>
      </w:r>
      <w:bookmarkEnd w:id="59"/>
    </w:p>
    <w:p>
      <w:pPr>
        <w:pStyle w:val="4"/>
        <w:ind w:right="160"/>
      </w:pPr>
      <w:bookmarkStart w:id="60" w:name="_Toc24908"/>
      <w:r>
        <w:rPr>
          <w:rFonts w:hint="eastAsia"/>
        </w:rPr>
        <w:t>功能描述</w:t>
      </w:r>
      <w:bookmarkEnd w:id="60"/>
    </w:p>
    <w:p>
      <w:pPr>
        <w:ind w:firstLine="320" w:firstLineChars="200"/>
      </w:pPr>
      <w:r>
        <w:rPr>
          <w:rFonts w:hint="eastAsia"/>
        </w:rPr>
        <w:t>用户对象：</w:t>
      </w:r>
      <w:r>
        <w:rPr>
          <w:rFonts w:hint="eastAsia"/>
          <w:lang w:val="en-US" w:eastAsia="zh-CN"/>
        </w:rPr>
        <w:t>已登录用户</w:t>
      </w:r>
      <w:r>
        <w:rPr>
          <w:rFonts w:hint="eastAsia"/>
        </w:rPr>
        <w:t>。</w:t>
      </w:r>
    </w:p>
    <w:p>
      <w:pPr>
        <w:ind w:firstLine="320" w:firstLineChars="200"/>
      </w:pPr>
      <w:r>
        <w:rPr>
          <w:rFonts w:hint="eastAsia"/>
        </w:rPr>
        <w:t>功能简介：</w:t>
      </w:r>
      <w:r>
        <w:rPr>
          <w:rFonts w:hint="eastAsia"/>
          <w:lang w:val="en-US" w:eastAsia="zh-CN"/>
        </w:rPr>
        <w:t>提供登录用户查看、维护车辆信息，选择车辆的功能</w:t>
      </w:r>
      <w:r>
        <w:rPr>
          <w:rFonts w:hint="eastAsia"/>
        </w:rPr>
        <w:t>。</w:t>
      </w:r>
    </w:p>
    <w:p>
      <w:pPr>
        <w:ind w:firstLine="320" w:firstLineChars="200"/>
      </w:pPr>
      <w:r>
        <w:rPr>
          <w:rFonts w:hint="eastAsia"/>
        </w:rPr>
        <w:t xml:space="preserve"> </w:t>
      </w:r>
    </w:p>
    <w:p>
      <w:pPr>
        <w:ind w:firstLine="320" w:firstLineChars="200"/>
      </w:pPr>
      <w:r>
        <w:rPr>
          <w:rFonts w:hint="eastAsia"/>
        </w:rPr>
        <w:t>ER图及</w:t>
      </w:r>
      <w:r>
        <w:t>表结构</w:t>
      </w:r>
      <w:r>
        <w:rPr>
          <w:rFonts w:hint="eastAsia"/>
        </w:rPr>
        <w:t>：</w:t>
      </w:r>
      <w:r>
        <w:t>见数据库设计文档。截图</w:t>
      </w:r>
      <w:r>
        <w:rPr>
          <w:rFonts w:hint="eastAsia"/>
        </w:rPr>
        <w:t>如下</w:t>
      </w:r>
      <w:r>
        <w:t>：</w:t>
      </w:r>
    </w:p>
    <w:p>
      <w:pPr>
        <w:ind w:firstLine="320" w:firstLineChars="200"/>
      </w:pPr>
    </w:p>
    <w:p>
      <w:pPr>
        <w:pStyle w:val="4"/>
        <w:ind w:right="160"/>
      </w:pPr>
      <w:bookmarkStart w:id="61" w:name="_Toc16716"/>
      <w:r>
        <w:rPr>
          <w:rFonts w:hint="eastAsia"/>
        </w:rPr>
        <w:t>用户界面</w:t>
      </w:r>
      <w:bookmarkEnd w:id="61"/>
      <w:r>
        <w:tab/>
      </w:r>
    </w:p>
    <w:p>
      <w:pPr/>
    </w:p>
    <w:p>
      <w:pPr>
        <w:pStyle w:val="4"/>
        <w:ind w:right="160"/>
      </w:pPr>
      <w:bookmarkStart w:id="62" w:name="_Toc6736"/>
      <w:r>
        <w:rPr>
          <w:rFonts w:hint="eastAsia"/>
        </w:rPr>
        <w:t>场景一：</w:t>
      </w:r>
      <w:r>
        <w:rPr>
          <w:rFonts w:hint="eastAsia" w:hAnsi="宋体" w:cs="宋体"/>
          <w:b/>
          <w:bCs/>
          <w:lang w:val="en-US" w:eastAsia="zh-CN"/>
        </w:rPr>
        <w:t>车辆信息列表</w:t>
      </w:r>
      <w:bookmarkEnd w:id="62"/>
    </w:p>
    <w:p>
      <w:pPr>
        <w:pStyle w:val="5"/>
      </w:pPr>
      <w:r>
        <w:rPr>
          <w:rFonts w:hint="eastAsia"/>
        </w:rPr>
        <w:t>序列图：</w:t>
      </w:r>
    </w:p>
    <w:p>
      <w:pPr>
        <w:pStyle w:val="5"/>
      </w:pPr>
      <w:r>
        <w:rPr>
          <w:rFonts w:hint="eastAsia"/>
          <w:lang w:val="en-US" w:eastAsia="zh-CN"/>
        </w:rPr>
        <w:t>输</w:t>
      </w:r>
      <w:r>
        <w:rPr>
          <w:rFonts w:hint="eastAsia"/>
          <w:lang w:eastAsia="zh-CN"/>
        </w:rPr>
        <w:t>入输出约束说明</w:t>
      </w:r>
      <w:r>
        <w:rPr>
          <w:rFonts w:hint="eastAsia"/>
        </w:rPr>
        <w:t>：</w:t>
      </w:r>
    </w:p>
    <w:p>
      <w:pPr>
        <w:pStyle w:val="6"/>
        <w:ind w:left="1008" w:leftChars="0" w:hanging="1008" w:firstLineChars="0"/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项</w:t>
      </w:r>
      <w:r>
        <w:rPr>
          <w:rFonts w:hint="eastAsia"/>
        </w:rPr>
        <w:t>：</w:t>
      </w:r>
    </w:p>
    <w:tbl>
      <w:tblPr>
        <w:tblStyle w:val="33"/>
        <w:tblW w:w="8339" w:type="dxa"/>
        <w:tblInd w:w="1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58"/>
        <w:gridCol w:w="6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/>
            <w:r>
              <w:rPr>
                <w:rFonts w:hint="eastAsia"/>
              </w:rPr>
              <w:t>序号</w:t>
            </w:r>
          </w:p>
        </w:tc>
        <w:tc>
          <w:tcPr>
            <w:tcW w:w="1058" w:type="dxa"/>
            <w:vAlign w:val="top"/>
          </w:tcPr>
          <w:p>
            <w:pPr/>
            <w:r>
              <w:rPr>
                <w:rFonts w:hint="eastAsia"/>
              </w:rPr>
              <w:t>项目</w:t>
            </w:r>
          </w:p>
        </w:tc>
        <w:tc>
          <w:tcPr>
            <w:tcW w:w="6585" w:type="dxa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eastAsia="黑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型号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hAnsi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品牌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3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生产年份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4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行驶里程\上路时间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5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排量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/>
    </w:p>
    <w:p>
      <w:pPr/>
    </w:p>
    <w:p>
      <w:pPr>
        <w:pStyle w:val="6"/>
        <w:ind w:left="1008" w:leftChars="0" w:hanging="10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val="en-US" w:eastAsia="zh-CN"/>
        </w:rPr>
        <w:t>项</w:t>
      </w:r>
      <w:r>
        <w:rPr>
          <w:rFonts w:hint="eastAsia"/>
        </w:rPr>
        <w:t>：</w:t>
      </w:r>
    </w:p>
    <w:p>
      <w:pPr>
        <w:numPr>
          <w:ilvl w:val="0"/>
          <w:numId w:val="0"/>
        </w:numPr>
        <w:tabs>
          <w:tab w:val="clear" w:pos="360"/>
          <w:tab w:val="clear" w:pos="780"/>
        </w:tabs>
        <w:ind w:left="840" w:leftChars="0"/>
        <w:rPr>
          <w:rFonts w:hint="eastAsia"/>
          <w:lang w:val="en-US" w:eastAsia="zh-CN"/>
        </w:rPr>
      </w:pPr>
    </w:p>
    <w:tbl>
      <w:tblPr>
        <w:tblStyle w:val="33"/>
        <w:tblW w:w="8339" w:type="dxa"/>
        <w:tblInd w:w="1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58"/>
        <w:gridCol w:w="6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/>
            <w:r>
              <w:rPr>
                <w:rFonts w:hint="eastAsia"/>
              </w:rPr>
              <w:t>序号</w:t>
            </w:r>
          </w:p>
        </w:tc>
        <w:tc>
          <w:tcPr>
            <w:tcW w:w="1058" w:type="dxa"/>
            <w:vAlign w:val="top"/>
          </w:tcPr>
          <w:p>
            <w:pPr/>
            <w:r>
              <w:rPr>
                <w:rFonts w:hint="eastAsia"/>
              </w:rPr>
              <w:t>项目</w:t>
            </w:r>
          </w:p>
        </w:tc>
        <w:tc>
          <w:tcPr>
            <w:tcW w:w="6585" w:type="dxa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eastAsia="黑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型号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eastAsia="宋体" w:cs="宋体"/>
                <w:lang w:val="en-US" w:eastAsia="zh-CN"/>
              </w:rPr>
              <w:t>选择框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品牌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文本框输入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3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生产年份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eastAsia="宋体" w:cs="宋体"/>
                <w:lang w:val="en-US" w:eastAsia="zh-CN"/>
              </w:rPr>
              <w:t>选择框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4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行驶里程\上路时间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文本框输入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5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排量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文本框输入</w:t>
            </w:r>
          </w:p>
        </w:tc>
      </w:tr>
    </w:tbl>
    <w:p>
      <w:pPr/>
    </w:p>
    <w:p>
      <w:pPr>
        <w:pStyle w:val="5"/>
      </w:pPr>
      <w:r>
        <w:rPr>
          <w:rFonts w:hint="eastAsia"/>
        </w:rPr>
        <w:t>关键点逻辑说明：</w:t>
      </w:r>
    </w:p>
    <w:p>
      <w:pPr>
        <w:pStyle w:val="18"/>
        <w:numPr>
          <w:ilvl w:val="0"/>
          <w:numId w:val="12"/>
        </w:numPr>
        <w:ind w:left="1260" w:left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查询到车辆信息列表，点击列表后【删除】按钮，提示用户是否确定删除，点【确定】按钮，则删除数据</w:t>
      </w:r>
    </w:p>
    <w:p>
      <w:pPr>
        <w:pStyle w:val="18"/>
        <w:numPr>
          <w:ilvl w:val="0"/>
          <w:numId w:val="12"/>
        </w:numPr>
        <w:ind w:left="1260" w:leftChars="0"/>
      </w:pPr>
      <w:r>
        <w:rPr>
          <w:rFonts w:hint="eastAsia" w:hAnsi="宋体" w:cs="宋体"/>
          <w:b w:val="0"/>
          <w:bCs w:val="0"/>
          <w:lang w:val="en-US" w:eastAsia="zh-CN"/>
        </w:rPr>
        <w:t>点车辆信息列表上的【</w:t>
      </w:r>
      <w:ins w:id="618" w:author="jiang" w:date="2015-12-07T09:58:00Z">
        <w:r>
          <w:rPr>
            <w:rFonts w:hint="eastAsia" w:hAnsi="宋体" w:cs="宋体"/>
            <w:b w:val="0"/>
            <w:bCs w:val="0"/>
            <w:lang w:val="en-US" w:eastAsia="zh-CN"/>
          </w:rPr>
          <w:t>+</w:t>
        </w:r>
      </w:ins>
      <w:r>
        <w:rPr>
          <w:rFonts w:hint="eastAsia" w:hAnsi="宋体" w:cs="宋体"/>
          <w:b w:val="0"/>
          <w:bCs w:val="0"/>
          <w:lang w:val="en-US" w:eastAsia="zh-CN"/>
        </w:rPr>
        <w:t>】按钮，弹出新增车辆信息框，用户新增车辆信息，填写完车辆信息，上传车辆图片，点【提交】按钮，提交信息到后台，完成新增操作，点【取消】按钮，取消新增操作.</w:t>
      </w:r>
    </w:p>
    <w:p>
      <w:pPr>
        <w:pStyle w:val="18"/>
        <w:numPr>
          <w:ilvl w:val="0"/>
          <w:numId w:val="12"/>
        </w:numPr>
        <w:ind w:left="1260" w:leftChars="0"/>
      </w:pPr>
      <w:r>
        <w:rPr>
          <w:rFonts w:hint="eastAsia" w:hAnsi="宋体" w:cs="宋体"/>
          <w:b w:val="0"/>
          <w:bCs w:val="0"/>
          <w:lang w:val="en-US" w:eastAsia="zh-CN"/>
        </w:rPr>
        <w:t>选择一台车辆信息，点【查看4S店】，进入店铺信息界面</w:t>
      </w:r>
    </w:p>
    <w:p>
      <w:pPr>
        <w:pStyle w:val="18"/>
        <w:numPr>
          <w:ilvl w:val="0"/>
          <w:numId w:val="12"/>
        </w:numPr>
        <w:ind w:left="1260" w:leftChars="0"/>
      </w:pPr>
      <w:r>
        <w:rPr>
          <w:rFonts w:hint="eastAsia" w:hAnsi="宋体" w:cs="宋体"/>
          <w:b w:val="0"/>
          <w:bCs w:val="0"/>
          <w:lang w:val="en-US" w:eastAsia="zh-CN"/>
        </w:rPr>
        <w:t>用户从引流界面第一次进入车辆列表界面，并没有维护车辆信息，提示用户是否维护个人信息，点【忽略】按钮，则返回首页，点【维护】按钮，则转到个人资料维护界面</w:t>
      </w:r>
    </w:p>
    <w:p>
      <w:pPr>
        <w:pStyle w:val="18"/>
        <w:numPr>
          <w:ilvl w:val="0"/>
          <w:numId w:val="12"/>
        </w:numPr>
        <w:ind w:left="1260" w:leftChars="0"/>
      </w:pPr>
      <w:r>
        <w:rPr>
          <w:rFonts w:hint="eastAsia" w:hAnsi="宋体" w:cs="宋体"/>
          <w:b w:val="0"/>
          <w:bCs w:val="0"/>
          <w:lang w:val="en-US" w:eastAsia="zh-CN"/>
        </w:rPr>
        <w:t>用户上次提交过预约或维护服务，进入车辆信息列表则提示用户是否继续选择上次预约或维护的车辆，点【是】则跳到店铺信息页面，点【否】则停留在车辆信息列表页面</w:t>
      </w:r>
    </w:p>
    <w:p>
      <w:pPr>
        <w:pStyle w:val="18"/>
        <w:numPr>
          <w:ilvl w:val="0"/>
          <w:numId w:val="12"/>
        </w:numPr>
        <w:ind w:left="1260" w:leftChars="0"/>
        <w:rPr>
          <w:ins w:id="619" w:author="jiang" w:date="2015-12-07T10:00:00Z"/>
        </w:rPr>
      </w:pPr>
      <w:r>
        <w:rPr>
          <w:rFonts w:hint="eastAsia" w:hAnsi="宋体" w:cs="宋体"/>
          <w:b w:val="0"/>
          <w:bCs w:val="0"/>
          <w:lang w:val="en-US" w:eastAsia="zh-CN"/>
        </w:rPr>
        <w:t>型号、品牌由后台提供数据，登录APP需一次全部获取，不重复从后台获取</w:t>
      </w:r>
    </w:p>
    <w:p>
      <w:pPr>
        <w:pStyle w:val="4"/>
        <w:ind w:right="160"/>
        <w:rPr>
          <w:ins w:id="620" w:author="jiang" w:date="2015-12-07T10:00:00Z"/>
        </w:rPr>
      </w:pPr>
      <w:ins w:id="621" w:author="jiang" w:date="2015-12-07T10:00:00Z">
        <w:bookmarkStart w:id="63" w:name="_Toc21358"/>
        <w:r>
          <w:rPr>
            <w:rFonts w:hint="eastAsia"/>
          </w:rPr>
          <w:t>场景</w:t>
        </w:r>
      </w:ins>
      <w:ins w:id="622" w:author="jiang" w:date="2015-12-07T10:00:00Z">
        <w:r>
          <w:rPr>
            <w:rFonts w:hint="eastAsia"/>
            <w:lang w:val="en-US" w:eastAsia="zh-CN"/>
          </w:rPr>
          <w:t>二</w:t>
        </w:r>
      </w:ins>
      <w:ins w:id="623" w:author="jiang" w:date="2015-12-07T10:00:00Z">
        <w:r>
          <w:rPr>
            <w:rFonts w:hint="eastAsia"/>
          </w:rPr>
          <w:t>：</w:t>
        </w:r>
      </w:ins>
      <w:ins w:id="624" w:author="jiang" w:date="2015-12-07T10:00:00Z">
        <w:r>
          <w:rPr>
            <w:rFonts w:hint="eastAsia" w:hAnsi="宋体" w:cs="宋体"/>
            <w:b/>
            <w:bCs/>
            <w:lang w:val="en-US" w:eastAsia="zh-CN"/>
          </w:rPr>
          <w:t>新增车辆信息</w:t>
        </w:r>
        <w:bookmarkEnd w:id="63"/>
      </w:ins>
    </w:p>
    <w:p>
      <w:pPr>
        <w:pStyle w:val="5"/>
        <w:rPr>
          <w:ins w:id="625" w:author="jiang" w:date="2015-12-07T10:00:00Z"/>
        </w:rPr>
      </w:pPr>
      <w:ins w:id="626" w:author="jiang" w:date="2015-12-07T10:00:00Z">
        <w:r>
          <w:rPr>
            <w:rFonts w:hint="eastAsia"/>
          </w:rPr>
          <w:t>序列图：</w:t>
        </w:r>
      </w:ins>
    </w:p>
    <w:p>
      <w:pPr>
        <w:pStyle w:val="5"/>
        <w:rPr>
          <w:ins w:id="627" w:author="jiang" w:date="2015-12-07T10:00:00Z"/>
        </w:rPr>
      </w:pPr>
      <w:ins w:id="628" w:author="jiang" w:date="2015-12-07T10:00:00Z">
        <w:r>
          <w:rPr>
            <w:rFonts w:hint="eastAsia"/>
            <w:lang w:val="en-US" w:eastAsia="zh-CN"/>
          </w:rPr>
          <w:t>输</w:t>
        </w:r>
      </w:ins>
      <w:ins w:id="629" w:author="jiang" w:date="2015-12-07T10:00:00Z">
        <w:r>
          <w:rPr>
            <w:rFonts w:hint="eastAsia"/>
            <w:lang w:eastAsia="zh-CN"/>
          </w:rPr>
          <w:t>入输出约束说明</w:t>
        </w:r>
      </w:ins>
      <w:ins w:id="630" w:author="jiang" w:date="2015-12-07T10:00:00Z">
        <w:r>
          <w:rPr>
            <w:rFonts w:hint="eastAsia"/>
          </w:rPr>
          <w:t>：</w:t>
        </w:r>
      </w:ins>
    </w:p>
    <w:p>
      <w:pPr>
        <w:pStyle w:val="6"/>
        <w:ind w:left="1008" w:leftChars="0" w:hanging="1008" w:firstLineChars="0"/>
        <w:rPr>
          <w:ins w:id="631" w:author="jiang" w:date="2015-12-07T10:00:00Z"/>
        </w:rPr>
      </w:pPr>
      <w:ins w:id="632" w:author="jiang" w:date="2015-12-07T10:00:00Z">
        <w:r>
          <w:rPr>
            <w:rFonts w:hint="eastAsia"/>
            <w:lang w:eastAsia="zh-CN"/>
          </w:rPr>
          <w:t>输出</w:t>
        </w:r>
      </w:ins>
      <w:ins w:id="633" w:author="jiang" w:date="2015-12-07T10:00:00Z">
        <w:r>
          <w:rPr>
            <w:rFonts w:hint="eastAsia"/>
            <w:lang w:val="en-US" w:eastAsia="zh-CN"/>
          </w:rPr>
          <w:t>项</w:t>
        </w:r>
      </w:ins>
      <w:ins w:id="634" w:author="jiang" w:date="2015-12-07T10:00:00Z">
        <w:r>
          <w:rPr>
            <w:rFonts w:hint="eastAsia"/>
          </w:rPr>
          <w:t>：</w:t>
        </w:r>
      </w:ins>
    </w:p>
    <w:tbl>
      <w:tblPr>
        <w:tblStyle w:val="33"/>
        <w:tblW w:w="8339" w:type="dxa"/>
        <w:tblInd w:w="1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58"/>
        <w:gridCol w:w="6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35" w:author="jiang" w:date="2015-12-07T10:00:00Z"/>
        </w:trPr>
        <w:tc>
          <w:tcPr>
            <w:tcW w:w="696" w:type="dxa"/>
            <w:vAlign w:val="top"/>
          </w:tcPr>
          <w:p>
            <w:pPr>
              <w:rPr>
                <w:ins w:id="636" w:author="jiang" w:date="2015-12-07T10:00:00Z"/>
              </w:rPr>
            </w:pPr>
            <w:ins w:id="637" w:author="jiang" w:date="2015-12-07T10:00:00Z">
              <w:r>
                <w:rPr>
                  <w:rFonts w:hint="eastAsia"/>
                </w:rPr>
                <w:t>序号</w:t>
              </w:r>
            </w:ins>
          </w:p>
        </w:tc>
        <w:tc>
          <w:tcPr>
            <w:tcW w:w="1058" w:type="dxa"/>
            <w:vAlign w:val="top"/>
          </w:tcPr>
          <w:p>
            <w:pPr>
              <w:rPr>
                <w:ins w:id="638" w:author="jiang" w:date="2015-12-07T10:00:00Z"/>
              </w:rPr>
            </w:pPr>
            <w:ins w:id="639" w:author="jiang" w:date="2015-12-07T10:00:00Z">
              <w:r>
                <w:rPr>
                  <w:rFonts w:hint="eastAsia"/>
                </w:rPr>
                <w:t>项目</w:t>
              </w:r>
            </w:ins>
          </w:p>
        </w:tc>
        <w:tc>
          <w:tcPr>
            <w:tcW w:w="6585" w:type="dxa"/>
            <w:vAlign w:val="top"/>
          </w:tcPr>
          <w:p>
            <w:pPr>
              <w:rPr>
                <w:ins w:id="640" w:author="jiang" w:date="2015-12-07T10:00:00Z"/>
              </w:rPr>
            </w:pPr>
            <w:ins w:id="641" w:author="jiang" w:date="2015-12-07T10:00:00Z">
              <w:r>
                <w:rPr>
                  <w:rFonts w:hint="eastAsia"/>
                </w:rPr>
                <w:t>说明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42" w:author="jiang" w:date="2015-12-07T10:00:00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643" w:author="jiang" w:date="2015-12-07T10:00:00Z"/>
                <w:rFonts w:hint="eastAsia" w:eastAsia="黑体"/>
                <w:lang w:val="en-US" w:eastAsia="zh-CN"/>
              </w:rPr>
            </w:pPr>
            <w:ins w:id="644" w:author="jiang" w:date="2015-12-07T10:00:00Z">
              <w:r>
                <w:rPr>
                  <w:rFonts w:hint="eastAsia" w:hAnsi="宋体" w:cs="宋体"/>
                  <w:lang w:val="en-US" w:eastAsia="zh-CN"/>
                </w:rPr>
                <w:t>1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645" w:author="jiang" w:date="2015-12-07T10:00:00Z"/>
                <w:rFonts w:hint="eastAsia" w:ascii="宋体" w:hAnsi="宋体" w:eastAsia="宋体" w:cs="宋体"/>
                <w:lang w:val="en-US" w:eastAsia="zh-CN"/>
              </w:rPr>
            </w:pPr>
            <w:ins w:id="646" w:author="jiang" w:date="2015-12-07T10:00:00Z">
              <w:r>
                <w:rPr>
                  <w:rFonts w:hint="eastAsia" w:hAnsi="宋体" w:cs="宋体"/>
                  <w:lang w:val="en-US" w:eastAsia="zh-CN"/>
                </w:rPr>
                <w:t>型号</w:t>
              </w:r>
            </w:ins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647" w:author="jiang" w:date="2015-12-07T10:00:00Z"/>
                <w:rFonts w:hint="eastAsia" w:hAnsi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48" w:author="jiang" w:date="2015-12-07T10:00:00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649" w:author="jiang" w:date="2015-12-07T10:00:00Z"/>
                <w:rFonts w:hint="eastAsia"/>
                <w:lang w:val="en-US" w:eastAsia="zh-CN"/>
              </w:rPr>
            </w:pPr>
            <w:ins w:id="650" w:author="jiang" w:date="2015-12-07T10:00:00Z">
              <w:r>
                <w:rPr>
                  <w:rFonts w:hint="eastAsia" w:hAnsi="宋体" w:cs="宋体"/>
                  <w:lang w:val="en-US" w:eastAsia="zh-CN"/>
                </w:rPr>
                <w:t>2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651" w:author="jiang" w:date="2015-12-07T10:00:00Z"/>
                <w:rFonts w:hint="eastAsia" w:ascii="宋体" w:hAnsi="宋体" w:eastAsia="宋体" w:cs="宋体"/>
                <w:lang w:val="en-US" w:eastAsia="zh-CN"/>
              </w:rPr>
            </w:pPr>
            <w:ins w:id="652" w:author="jiang" w:date="2015-12-07T10:00:00Z">
              <w:r>
                <w:rPr>
                  <w:rFonts w:hint="eastAsia" w:hAnsi="宋体" w:cs="宋体"/>
                  <w:lang w:val="en-US" w:eastAsia="zh-CN"/>
                </w:rPr>
                <w:t>品牌</w:t>
              </w:r>
            </w:ins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653" w:author="jiang" w:date="2015-12-07T10:00:00Z"/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54" w:author="jiang" w:date="2015-12-07T10:00:00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655" w:author="jiang" w:date="2015-12-07T10:00:00Z"/>
                <w:rFonts w:hint="eastAsia"/>
                <w:lang w:val="en-US" w:eastAsia="zh-CN"/>
              </w:rPr>
            </w:pPr>
            <w:ins w:id="656" w:author="jiang" w:date="2015-12-07T10:00:00Z">
              <w:r>
                <w:rPr>
                  <w:rFonts w:hint="eastAsia" w:hAnsi="宋体" w:cs="宋体"/>
                  <w:lang w:val="en-US" w:eastAsia="zh-CN"/>
                </w:rPr>
                <w:t>3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657" w:author="jiang" w:date="2015-12-07T10:00:00Z"/>
                <w:rFonts w:hint="eastAsia" w:ascii="宋体" w:hAnsi="宋体" w:eastAsia="宋体" w:cs="宋体"/>
                <w:lang w:val="en-US" w:eastAsia="zh-CN"/>
              </w:rPr>
            </w:pPr>
            <w:ins w:id="658" w:author="jiang" w:date="2015-12-07T10:00:00Z">
              <w:r>
                <w:rPr>
                  <w:rFonts w:hint="eastAsia" w:hAnsi="宋体" w:cs="宋体"/>
                  <w:lang w:val="en-US" w:eastAsia="zh-CN"/>
                </w:rPr>
                <w:t>生产年份</w:t>
              </w:r>
            </w:ins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659" w:author="jiang" w:date="2015-12-07T10:00:00Z"/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60" w:author="jiang" w:date="2015-12-07T10:00:00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661" w:author="jiang" w:date="2015-12-07T10:00:00Z"/>
                <w:rFonts w:hint="eastAsia"/>
                <w:lang w:val="en-US" w:eastAsia="zh-CN"/>
              </w:rPr>
            </w:pPr>
            <w:ins w:id="662" w:author="jiang" w:date="2015-12-07T10:00:00Z">
              <w:r>
                <w:rPr>
                  <w:rFonts w:hint="eastAsia" w:hAnsi="宋体" w:cs="宋体"/>
                  <w:lang w:val="en-US" w:eastAsia="zh-CN"/>
                </w:rPr>
                <w:t>4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663" w:author="jiang" w:date="2015-12-07T10:00:00Z"/>
                <w:rFonts w:hint="eastAsia" w:ascii="宋体" w:hAnsi="宋体" w:eastAsia="宋体" w:cs="宋体"/>
                <w:lang w:val="en-US" w:eastAsia="zh-CN"/>
              </w:rPr>
            </w:pPr>
            <w:ins w:id="664" w:author="jiang" w:date="2015-12-07T10:00:00Z">
              <w:r>
                <w:rPr>
                  <w:rFonts w:hint="eastAsia" w:hAnsi="宋体" w:cs="宋体"/>
                  <w:lang w:val="en-US" w:eastAsia="zh-CN"/>
                </w:rPr>
                <w:t>行驶里程\上路时间</w:t>
              </w:r>
            </w:ins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665" w:author="jiang" w:date="2015-12-07T10:00:00Z"/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66" w:author="jiang" w:date="2015-12-07T10:00:00Z"/>
        </w:trPr>
        <w:tc>
          <w:tcPr>
            <w:tcW w:w="696" w:type="dxa"/>
            <w:vAlign w:val="top"/>
          </w:tcPr>
          <w:p>
            <w:pPr>
              <w:pStyle w:val="18"/>
              <w:rPr>
                <w:ins w:id="667" w:author="jiang" w:date="2015-12-07T10:00:00Z"/>
                <w:rFonts w:hint="eastAsia"/>
                <w:lang w:val="en-US" w:eastAsia="zh-CN"/>
              </w:rPr>
            </w:pPr>
            <w:ins w:id="668" w:author="jiang" w:date="2015-12-07T10:00:00Z">
              <w:r>
                <w:rPr>
                  <w:rFonts w:hint="eastAsia" w:hAnsi="宋体" w:cs="宋体"/>
                  <w:lang w:val="en-US" w:eastAsia="zh-CN"/>
                </w:rPr>
                <w:t>5</w:t>
              </w:r>
            </w:ins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ins w:id="669" w:author="jiang" w:date="2015-12-07T10:00:00Z"/>
                <w:rFonts w:hint="eastAsia" w:ascii="宋体" w:hAnsi="宋体" w:eastAsia="宋体" w:cs="宋体"/>
                <w:lang w:val="en-US" w:eastAsia="zh-CN"/>
              </w:rPr>
            </w:pPr>
            <w:ins w:id="670" w:author="jiang" w:date="2015-12-07T10:00:00Z">
              <w:r>
                <w:rPr>
                  <w:rFonts w:hint="eastAsia" w:hAnsi="宋体" w:cs="宋体"/>
                  <w:lang w:val="en-US" w:eastAsia="zh-CN"/>
                </w:rPr>
                <w:t>排量</w:t>
              </w:r>
            </w:ins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ins w:id="671" w:author="jiang" w:date="2015-12-07T10:00:00Z"/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rPr>
          <w:ins w:id="672" w:author="jiang" w:date="2015-12-07T10:00:00Z"/>
        </w:rPr>
      </w:pPr>
    </w:p>
    <w:p>
      <w:pPr>
        <w:rPr>
          <w:ins w:id="673" w:author="jiang" w:date="2015-12-07T10:00:00Z"/>
        </w:rPr>
      </w:pPr>
    </w:p>
    <w:p>
      <w:pPr>
        <w:pStyle w:val="6"/>
        <w:ind w:left="1008" w:leftChars="0" w:hanging="1008" w:firstLineChars="0"/>
        <w:rPr>
          <w:ins w:id="674" w:author="jiang" w:date="2015-12-07T10:00:00Z"/>
          <w:rFonts w:hint="eastAsia"/>
          <w:lang w:val="en-US" w:eastAsia="zh-CN"/>
        </w:rPr>
      </w:pPr>
      <w:ins w:id="675" w:author="jiang" w:date="2015-12-07T10:00:00Z">
        <w:r>
          <w:rPr>
            <w:rFonts w:hint="eastAsia"/>
            <w:lang w:val="en-US" w:eastAsia="zh-CN"/>
          </w:rPr>
          <w:t>输</w:t>
        </w:r>
      </w:ins>
      <w:ins w:id="676" w:author="jiang" w:date="2015-12-07T10:00:00Z">
        <w:r>
          <w:rPr>
            <w:rFonts w:hint="eastAsia"/>
            <w:lang w:eastAsia="zh-CN"/>
          </w:rPr>
          <w:t>入</w:t>
        </w:r>
      </w:ins>
      <w:ins w:id="677" w:author="jiang" w:date="2015-12-07T10:00:00Z">
        <w:r>
          <w:rPr>
            <w:rFonts w:hint="eastAsia"/>
            <w:lang w:val="en-US" w:eastAsia="zh-CN"/>
          </w:rPr>
          <w:t>项</w:t>
        </w:r>
      </w:ins>
      <w:ins w:id="678" w:author="jiang" w:date="2015-12-07T10:00:00Z">
        <w:r>
          <w:rPr>
            <w:rFonts w:hint="eastAsia"/>
          </w:rPr>
          <w:t>：</w:t>
        </w:r>
      </w:ins>
    </w:p>
    <w:p>
      <w:pPr>
        <w:numPr>
          <w:ilvl w:val="0"/>
          <w:numId w:val="0"/>
        </w:numPr>
        <w:tabs>
          <w:tab w:val="clear" w:pos="360"/>
          <w:tab w:val="clear" w:pos="780"/>
        </w:tabs>
        <w:ind w:left="840" w:leftChars="0"/>
        <w:rPr>
          <w:ins w:id="679" w:author="jiang" w:date="2015-12-07T10:00:00Z"/>
          <w:rFonts w:hint="eastAsia"/>
          <w:lang w:val="en-US" w:eastAsia="zh-CN"/>
        </w:rPr>
      </w:pPr>
    </w:p>
    <w:p>
      <w:pPr>
        <w:pStyle w:val="5"/>
        <w:rPr>
          <w:ins w:id="680" w:author="jiang" w:date="2015-12-07T10:00:00Z"/>
        </w:rPr>
      </w:pPr>
      <w:ins w:id="681" w:author="jiang" w:date="2015-12-07T10:00:00Z">
        <w:r>
          <w:rPr>
            <w:rFonts w:hint="eastAsia"/>
          </w:rPr>
          <w:t>关键点逻辑说明：</w:t>
        </w:r>
      </w:ins>
    </w:p>
    <w:p>
      <w:pPr>
        <w:pStyle w:val="18"/>
        <w:numPr>
          <w:ilvl w:val="0"/>
          <w:numId w:val="13"/>
        </w:numPr>
        <w:ind w:left="420" w:leftChars="0" w:firstLine="420"/>
        <w:rPr>
          <w:rFonts w:hint="eastAsia" w:hAnsi="宋体" w:cs="宋体"/>
          <w:b w:val="0"/>
          <w:bCs w:val="0"/>
          <w:lang w:val="en-US" w:eastAsia="zh-CN"/>
        </w:rPr>
      </w:pPr>
      <w:ins w:id="682" w:author="jiang" w:date="2015-12-07T10:00:00Z">
        <w:r>
          <w:rPr>
            <w:rFonts w:hint="eastAsia" w:hAnsi="宋体" w:cs="宋体"/>
            <w:b w:val="0"/>
            <w:bCs w:val="0"/>
            <w:lang w:val="en-US" w:eastAsia="zh-CN"/>
          </w:rPr>
          <w:t>点车辆信息列表上的【+】按钮，</w:t>
        </w:r>
      </w:ins>
      <w:r>
        <w:rPr>
          <w:rFonts w:hint="eastAsia" w:hAnsi="宋体" w:cs="宋体"/>
          <w:b w:val="0"/>
          <w:bCs w:val="0"/>
          <w:lang w:val="en-US" w:eastAsia="zh-CN"/>
        </w:rPr>
        <w:t>转到</w:t>
      </w:r>
      <w:ins w:id="683" w:author="jiang" w:date="2015-12-07T10:00:00Z">
        <w:r>
          <w:rPr>
            <w:rFonts w:hint="eastAsia" w:hAnsi="宋体" w:cs="宋体"/>
            <w:b w:val="0"/>
            <w:bCs w:val="0"/>
            <w:lang w:val="en-US" w:eastAsia="zh-CN"/>
          </w:rPr>
          <w:t>新增车辆</w:t>
        </w:r>
      </w:ins>
      <w:r>
        <w:rPr>
          <w:rFonts w:hint="eastAsia" w:hAnsi="宋体" w:cs="宋体"/>
          <w:b w:val="0"/>
          <w:bCs w:val="0"/>
          <w:lang w:val="en-US" w:eastAsia="zh-CN"/>
        </w:rPr>
        <w:t>界面</w:t>
      </w:r>
      <w:ins w:id="684" w:author="jiang" w:date="2015-12-07T10:00:00Z">
        <w:r>
          <w:rPr>
            <w:rFonts w:hint="eastAsia" w:hAnsi="宋体" w:cs="宋体"/>
            <w:b w:val="0"/>
            <w:bCs w:val="0"/>
            <w:lang w:val="en-US" w:eastAsia="zh-CN"/>
          </w:rPr>
          <w:t>，用户新增车辆信息，填写完车辆信息，上传车辆图片，点【提交】按钮，提交信息到后台，完成新增操作，点【取消】按钮，取消新增操作.</w:t>
        </w:r>
      </w:ins>
    </w:p>
    <w:p>
      <w:pPr>
        <w:pStyle w:val="18"/>
        <w:numPr>
          <w:ilvl w:val="0"/>
          <w:numId w:val="13"/>
        </w:numPr>
        <w:ind w:left="420" w:leftChars="0" w:firstLine="420"/>
        <w:rPr>
          <w:ins w:id="685" w:author="jiang" w:date="2015-12-07T10:00:00Z"/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型号、品牌由后台提供数据，登录APP需一次全部获取，不重复从后台获取</w:t>
      </w:r>
    </w:p>
    <w:p>
      <w:pPr>
        <w:pStyle w:val="18"/>
        <w:numPr>
          <w:ilvl w:val="0"/>
          <w:numId w:val="0"/>
        </w:numPr>
        <w:tabs>
          <w:tab w:val="clear" w:pos="360"/>
          <w:tab w:val="clear" w:pos="780"/>
        </w:tabs>
        <w:ind w:left="0" w:leftChars="0"/>
      </w:pPr>
    </w:p>
    <w:p>
      <w:pPr>
        <w:pStyle w:val="18"/>
        <w:widowControl w:val="0"/>
        <w:numPr>
          <w:ilvl w:val="0"/>
          <w:numId w:val="0"/>
        </w:numPr>
        <w:tabs>
          <w:tab w:val="clear" w:pos="360"/>
          <w:tab w:val="clear" w:pos="780"/>
        </w:tabs>
        <w:snapToGrid w:val="0"/>
        <w:spacing w:line="300" w:lineRule="auto"/>
        <w:rPr>
          <w:rFonts w:hint="eastAsia" w:hAnsi="宋体" w:cs="宋体"/>
          <w:lang w:val="en-US" w:eastAsia="zh-CN"/>
        </w:rPr>
      </w:pPr>
    </w:p>
    <w:p>
      <w:pPr>
        <w:pStyle w:val="5"/>
      </w:pPr>
      <w:r>
        <w:rPr>
          <w:rFonts w:hint="eastAsia"/>
        </w:rPr>
        <w:t>异常流程说明：</w:t>
      </w:r>
    </w:p>
    <w:p>
      <w:pPr>
        <w:rPr>
          <w:rFonts w:hint="eastAsia"/>
        </w:rPr>
      </w:pPr>
    </w:p>
    <w:p>
      <w:pPr>
        <w:pStyle w:val="3"/>
      </w:pPr>
      <w:bookmarkStart w:id="64" w:name="_Toc3590"/>
      <w:r>
        <w:rPr>
          <w:rFonts w:hint="eastAsia" w:hAnsi="宋体" w:cs="宋体"/>
          <w:b/>
          <w:bCs/>
          <w:lang w:val="en-US" w:eastAsia="zh-CN"/>
        </w:rPr>
        <w:t>店铺信息</w:t>
      </w:r>
      <w:bookmarkEnd w:id="64"/>
    </w:p>
    <w:p>
      <w:pPr>
        <w:pStyle w:val="4"/>
        <w:ind w:right="160"/>
      </w:pPr>
      <w:bookmarkStart w:id="65" w:name="_Toc21783"/>
      <w:r>
        <w:rPr>
          <w:rFonts w:hint="eastAsia"/>
        </w:rPr>
        <w:t>功能描述</w:t>
      </w:r>
      <w:bookmarkEnd w:id="65"/>
    </w:p>
    <w:p>
      <w:pPr>
        <w:ind w:firstLine="320" w:firstLineChars="200"/>
      </w:pPr>
      <w:r>
        <w:rPr>
          <w:rFonts w:hint="eastAsia"/>
        </w:rPr>
        <w:t>用户对象：</w:t>
      </w:r>
      <w:r>
        <w:rPr>
          <w:rFonts w:hint="eastAsia"/>
          <w:lang w:val="en-US" w:eastAsia="zh-CN"/>
        </w:rPr>
        <w:t>已登录用户</w:t>
      </w:r>
      <w:r>
        <w:rPr>
          <w:rFonts w:hint="eastAsia"/>
        </w:rPr>
        <w:t>。</w:t>
      </w:r>
    </w:p>
    <w:p>
      <w:pPr>
        <w:ind w:firstLine="320" w:firstLineChars="200"/>
      </w:pPr>
      <w:r>
        <w:rPr>
          <w:rFonts w:hint="eastAsia"/>
        </w:rPr>
        <w:t>功能简介：</w:t>
      </w:r>
      <w:r>
        <w:rPr>
          <w:rFonts w:hint="eastAsia"/>
          <w:lang w:val="en-US" w:eastAsia="zh-CN"/>
        </w:rPr>
        <w:t>提供登录用户查看店铺信息，并预约保养、维修</w:t>
      </w:r>
      <w:r>
        <w:rPr>
          <w:rFonts w:hint="eastAsia"/>
        </w:rPr>
        <w:t>。</w:t>
      </w:r>
    </w:p>
    <w:p>
      <w:pPr>
        <w:ind w:firstLine="320" w:firstLineChars="200"/>
      </w:pPr>
      <w:r>
        <w:rPr>
          <w:rFonts w:hint="eastAsia"/>
        </w:rPr>
        <w:t xml:space="preserve"> </w:t>
      </w:r>
    </w:p>
    <w:p>
      <w:pPr>
        <w:ind w:firstLine="320" w:firstLineChars="200"/>
      </w:pPr>
      <w:r>
        <w:rPr>
          <w:rFonts w:hint="eastAsia"/>
        </w:rPr>
        <w:t>ER图及</w:t>
      </w:r>
      <w:r>
        <w:t>表结构</w:t>
      </w:r>
      <w:r>
        <w:rPr>
          <w:rFonts w:hint="eastAsia"/>
        </w:rPr>
        <w:t>：</w:t>
      </w:r>
      <w:r>
        <w:t>见数据库设计文档。截图</w:t>
      </w:r>
      <w:r>
        <w:rPr>
          <w:rFonts w:hint="eastAsia"/>
        </w:rPr>
        <w:t>如下</w:t>
      </w:r>
      <w:r>
        <w:t>：</w:t>
      </w:r>
    </w:p>
    <w:p>
      <w:pPr>
        <w:ind w:firstLine="320" w:firstLineChars="200"/>
      </w:pPr>
    </w:p>
    <w:p>
      <w:pPr>
        <w:pStyle w:val="4"/>
        <w:ind w:right="160"/>
      </w:pPr>
      <w:bookmarkStart w:id="66" w:name="_Toc24906"/>
      <w:r>
        <w:rPr>
          <w:rFonts w:hint="eastAsia"/>
        </w:rPr>
        <w:t>用户界面</w:t>
      </w:r>
      <w:bookmarkEnd w:id="66"/>
      <w:r>
        <w:tab/>
      </w:r>
    </w:p>
    <w:p>
      <w:pPr/>
    </w:p>
    <w:p>
      <w:pPr>
        <w:pStyle w:val="4"/>
        <w:ind w:right="160"/>
      </w:pPr>
      <w:bookmarkStart w:id="67" w:name="_Toc1710"/>
      <w:r>
        <w:rPr>
          <w:rFonts w:hint="eastAsia"/>
        </w:rPr>
        <w:t>场景一：</w:t>
      </w:r>
      <w:r>
        <w:rPr>
          <w:rFonts w:hint="eastAsia" w:hAnsi="宋体" w:cs="宋体"/>
          <w:b/>
          <w:bCs/>
          <w:lang w:val="en-US" w:eastAsia="zh-CN"/>
        </w:rPr>
        <w:t>店铺列表</w:t>
      </w:r>
      <w:bookmarkEnd w:id="67"/>
    </w:p>
    <w:p>
      <w:pPr>
        <w:pStyle w:val="5"/>
      </w:pPr>
      <w:r>
        <w:rPr>
          <w:rFonts w:hint="eastAsia"/>
        </w:rPr>
        <w:t>序列图：</w:t>
      </w:r>
    </w:p>
    <w:p>
      <w:pPr>
        <w:pStyle w:val="5"/>
      </w:pPr>
      <w:r>
        <w:rPr>
          <w:rFonts w:hint="eastAsia"/>
          <w:lang w:val="en-US" w:eastAsia="zh-CN"/>
        </w:rPr>
        <w:t>输</w:t>
      </w:r>
      <w:r>
        <w:rPr>
          <w:rFonts w:hint="eastAsia"/>
          <w:lang w:eastAsia="zh-CN"/>
        </w:rPr>
        <w:t>入输出约束说明</w:t>
      </w:r>
      <w:r>
        <w:rPr>
          <w:rFonts w:hint="eastAsia"/>
        </w:rPr>
        <w:t>：</w:t>
      </w:r>
    </w:p>
    <w:p>
      <w:pPr>
        <w:pStyle w:val="6"/>
        <w:ind w:left="1008" w:leftChars="0" w:hanging="1008" w:firstLineChars="0"/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项</w:t>
      </w:r>
      <w:r>
        <w:rPr>
          <w:rFonts w:hint="eastAsia"/>
        </w:rPr>
        <w:t>：</w:t>
      </w:r>
    </w:p>
    <w:p>
      <w:pPr>
        <w:ind w:left="420" w:leftChars="0" w:firstLine="420" w:firstLine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 使用百度地图标注4公里范围内的推荐店铺，并用图标标注位置</w:t>
      </w:r>
    </w:p>
    <w:p>
      <w:pPr/>
    </w:p>
    <w:p>
      <w:pPr>
        <w:pStyle w:val="6"/>
        <w:ind w:left="1008" w:leftChars="0" w:hanging="10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val="en-US" w:eastAsia="zh-CN"/>
        </w:rPr>
        <w:t>项</w:t>
      </w:r>
      <w:r>
        <w:rPr>
          <w:rFonts w:hint="eastAsia"/>
        </w:rPr>
        <w:t>：</w:t>
      </w:r>
    </w:p>
    <w:p>
      <w:pPr>
        <w:numPr>
          <w:ilvl w:val="0"/>
          <w:numId w:val="0"/>
        </w:numPr>
        <w:tabs>
          <w:tab w:val="clear" w:pos="360"/>
          <w:tab w:val="clear" w:pos="780"/>
        </w:tabs>
        <w:ind w:left="840" w:leftChars="0"/>
        <w:rPr>
          <w:rFonts w:hint="eastAsia"/>
          <w:lang w:val="en-US" w:eastAsia="zh-CN"/>
        </w:rPr>
      </w:pPr>
    </w:p>
    <w:p>
      <w:pPr/>
    </w:p>
    <w:p>
      <w:pPr>
        <w:pStyle w:val="5"/>
      </w:pPr>
      <w:r>
        <w:rPr>
          <w:rFonts w:hint="eastAsia"/>
        </w:rPr>
        <w:t>关键点逻辑说明：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进入店铺列表前，必须先由客户选择一台车辆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进入店铺信息界面，必须提示用户“是否允许软件获取当前地理位置”，不论点【是】、【否】，都获取用户当前地理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位置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显示用户4公里内的推荐店铺位置(推荐需按用户选择的车辆、后台设置的推荐等级进行排列)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地图界面有切换按钮，能切换成3D地图显示，或列表显示店铺信息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页面头部增加搜索功能，能模糊或精确搜索店铺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点击某一店铺，弹出店铺详细资料信息界面</w:t>
      </w:r>
    </w:p>
    <w:p>
      <w:pPr>
        <w:pStyle w:val="18"/>
        <w:widowControl w:val="0"/>
        <w:numPr>
          <w:ilvl w:val="0"/>
          <w:numId w:val="0"/>
        </w:numPr>
        <w:tabs>
          <w:tab w:val="clear" w:pos="360"/>
          <w:tab w:val="clear" w:pos="780"/>
        </w:tabs>
        <w:snapToGrid w:val="0"/>
        <w:spacing w:line="300" w:lineRule="auto"/>
        <w:rPr>
          <w:rFonts w:hint="eastAsia" w:hAnsi="宋体" w:cs="宋体"/>
          <w:lang w:val="en-US" w:eastAsia="zh-CN"/>
        </w:rPr>
      </w:pPr>
    </w:p>
    <w:p>
      <w:pPr>
        <w:pStyle w:val="5"/>
      </w:pPr>
      <w:r>
        <w:rPr>
          <w:rFonts w:hint="eastAsia"/>
        </w:rPr>
        <w:t>异常流程说明：</w:t>
      </w:r>
    </w:p>
    <w:p>
      <w:pPr>
        <w:rPr>
          <w:rFonts w:hint="eastAsia"/>
        </w:rPr>
      </w:pPr>
    </w:p>
    <w:p>
      <w:pPr>
        <w:pStyle w:val="4"/>
        <w:ind w:right="160"/>
      </w:pPr>
      <w:bookmarkStart w:id="68" w:name="_Toc11768"/>
      <w:r>
        <w:rPr>
          <w:rFonts w:hint="eastAsia"/>
        </w:rPr>
        <w:t>场景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：</w:t>
      </w:r>
      <w:r>
        <w:rPr>
          <w:rFonts w:hint="eastAsia" w:hAnsi="宋体" w:cs="宋体"/>
          <w:b/>
          <w:bCs/>
          <w:lang w:val="en-US" w:eastAsia="zh-CN"/>
        </w:rPr>
        <w:t>店铺详细信息</w:t>
      </w:r>
      <w:bookmarkEnd w:id="68"/>
    </w:p>
    <w:p>
      <w:pPr>
        <w:pStyle w:val="5"/>
      </w:pPr>
      <w:r>
        <w:rPr>
          <w:rFonts w:hint="eastAsia"/>
        </w:rPr>
        <w:t>序列图：</w:t>
      </w:r>
    </w:p>
    <w:p>
      <w:pPr>
        <w:pStyle w:val="5"/>
      </w:pPr>
      <w:r>
        <w:rPr>
          <w:rFonts w:hint="eastAsia"/>
          <w:lang w:val="en-US" w:eastAsia="zh-CN"/>
        </w:rPr>
        <w:t>输</w:t>
      </w:r>
      <w:r>
        <w:rPr>
          <w:rFonts w:hint="eastAsia"/>
          <w:lang w:eastAsia="zh-CN"/>
        </w:rPr>
        <w:t>入输出约束说明</w:t>
      </w:r>
      <w:r>
        <w:rPr>
          <w:rFonts w:hint="eastAsia"/>
        </w:rPr>
        <w:t>：</w:t>
      </w:r>
    </w:p>
    <w:p>
      <w:pPr>
        <w:pStyle w:val="6"/>
        <w:ind w:left="1008" w:leftChars="0" w:hanging="1008" w:firstLineChars="0"/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项</w:t>
      </w:r>
      <w:r>
        <w:rPr>
          <w:rFonts w:hint="eastAsia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1)店铺详细描述信息</w:t>
      </w:r>
    </w:p>
    <w:tbl>
      <w:tblPr>
        <w:tblStyle w:val="33"/>
        <w:tblW w:w="8339" w:type="dxa"/>
        <w:tblInd w:w="1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58"/>
        <w:gridCol w:w="6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/>
            <w:r>
              <w:rPr>
                <w:rFonts w:hint="eastAsia"/>
              </w:rPr>
              <w:t>序号</w:t>
            </w:r>
          </w:p>
        </w:tc>
        <w:tc>
          <w:tcPr>
            <w:tcW w:w="1058" w:type="dxa"/>
            <w:vAlign w:val="top"/>
          </w:tcPr>
          <w:p>
            <w:pPr/>
            <w:r>
              <w:rPr>
                <w:rFonts w:hint="eastAsia"/>
              </w:rPr>
              <w:t>项目</w:t>
            </w:r>
          </w:p>
        </w:tc>
        <w:tc>
          <w:tcPr>
            <w:tcW w:w="6585" w:type="dxa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eastAsia="黑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店铺描述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hAnsi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店铺地址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2)店铺套餐列表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33"/>
        <w:tblW w:w="8339" w:type="dxa"/>
        <w:tblInd w:w="1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58"/>
        <w:gridCol w:w="6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/>
            <w:r>
              <w:rPr>
                <w:rFonts w:hint="eastAsia"/>
              </w:rPr>
              <w:t>序号</w:t>
            </w:r>
          </w:p>
        </w:tc>
        <w:tc>
          <w:tcPr>
            <w:tcW w:w="1058" w:type="dxa"/>
            <w:vAlign w:val="top"/>
          </w:tcPr>
          <w:p>
            <w:pPr/>
            <w:r>
              <w:rPr>
                <w:rFonts w:hint="eastAsia"/>
              </w:rPr>
              <w:t>项目</w:t>
            </w:r>
          </w:p>
        </w:tc>
        <w:tc>
          <w:tcPr>
            <w:tcW w:w="6585" w:type="dxa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eastAsia="黑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套餐名称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hAnsi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套餐开始时间\结束时间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3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套餐价格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原始价格</w:t>
            </w:r>
          </w:p>
        </w:tc>
      </w:tr>
    </w:tbl>
    <w:p>
      <w:pPr>
        <w:ind w:left="420" w:leftChars="0" w:firstLine="420" w:firstLineChars="0"/>
      </w:pPr>
    </w:p>
    <w:p>
      <w:pPr>
        <w:pStyle w:val="6"/>
        <w:ind w:left="1008" w:leftChars="0" w:hanging="1008" w:firstLineChars="0"/>
      </w:pPr>
      <w:r>
        <w:rPr>
          <w:rFonts w:hint="eastAsia"/>
          <w:lang w:val="en-US"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val="en-US" w:eastAsia="zh-CN"/>
        </w:rPr>
        <w:t>项</w:t>
      </w:r>
      <w:r>
        <w:rPr>
          <w:rFonts w:hint="eastAsia"/>
        </w:rPr>
        <w:t>：</w:t>
      </w:r>
    </w:p>
    <w:p>
      <w:pPr>
        <w:pStyle w:val="5"/>
      </w:pPr>
      <w:r>
        <w:rPr>
          <w:rFonts w:hint="eastAsia"/>
        </w:rPr>
        <w:t>关键点逻辑说明：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界面有【立即到达】、【预约】两个按钮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关闭该界面不能用红叉一类的按钮关闭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打开界面请用上一些动画效果，自然打开，不显突兀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界面打开使用弹出窗口，全部覆盖背景界面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门店套餐列表，最后一个放维修预约</w:t>
      </w:r>
    </w:p>
    <w:p>
      <w:pPr>
        <w:numPr>
          <w:ilvl w:val="0"/>
          <w:numId w:val="15"/>
        </w:numPr>
        <w:ind w:left="420" w:leftChars="0" w:firstLine="420" w:firstLineChars="0"/>
        <w:rPr>
          <w:ins w:id="686" w:author="jiang" w:date="2015-12-07T10:07:00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选择套餐后，点【立即到达】，到支付界面进行支付；点【预约】按钮，需要到预约界面填写预约时间，然后再走支付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ins w:id="687" w:author="jiang" w:date="2015-12-07T10:07:00Z">
        <w:r>
          <w:rPr>
            <w:rFonts w:hint="eastAsia"/>
            <w:lang w:val="en-US" w:eastAsia="zh-CN"/>
          </w:rPr>
          <w:t>套餐为多选</w:t>
        </w:r>
      </w:ins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如果只点了维修预约，直接到预约界面，提交后流程完成，不需要到支付界面,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预约完成，接口需要生成订单,订单状态是未支付,金额都为空，因为不知道金额，金额是最后到店以后，评估出来后，由店铺后台维护进去，这样的订单，要把预约单号维护到订单表里面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取消订单的时候，如果预约单状态是已完成，就不能取消订单了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如果又选了维修预约又选了其他需要付款的套餐，需要到支付界面，支付需要付款的套餐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后台需要写两个订单出来，一个付款的订单，一个未付款的订单，未付款的订单里面只有维修订单</w:t>
      </w:r>
    </w:p>
    <w:p>
      <w:pPr>
        <w:pStyle w:val="5"/>
        <w:rPr>
          <w:rFonts w:hint="eastAsia"/>
        </w:rPr>
      </w:pPr>
      <w:r>
        <w:rPr>
          <w:rFonts w:hint="eastAsia"/>
        </w:rPr>
        <w:t>异常流程说明：</w:t>
      </w:r>
    </w:p>
    <w:p>
      <w:pPr>
        <w:rPr>
          <w:rFonts w:hint="eastAsia"/>
        </w:rPr>
      </w:pPr>
    </w:p>
    <w:p>
      <w:pPr>
        <w:pStyle w:val="4"/>
        <w:ind w:right="160"/>
      </w:pPr>
      <w:bookmarkStart w:id="69" w:name="_Toc20843"/>
      <w:r>
        <w:rPr>
          <w:rFonts w:hint="eastAsia"/>
        </w:rPr>
        <w:t>场景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：</w:t>
      </w:r>
      <w:r>
        <w:rPr>
          <w:rFonts w:hint="eastAsia" w:hAnsi="宋体" w:cs="宋体"/>
          <w:b/>
          <w:bCs/>
          <w:lang w:val="en-US" w:eastAsia="zh-CN"/>
        </w:rPr>
        <w:t>预约</w:t>
      </w:r>
      <w:bookmarkEnd w:id="69"/>
    </w:p>
    <w:p>
      <w:pPr>
        <w:pStyle w:val="5"/>
      </w:pPr>
      <w:r>
        <w:rPr>
          <w:rFonts w:hint="eastAsia"/>
        </w:rPr>
        <w:t>序列图：</w:t>
      </w:r>
    </w:p>
    <w:p>
      <w:pPr>
        <w:pStyle w:val="5"/>
      </w:pPr>
      <w:r>
        <w:rPr>
          <w:rFonts w:hint="eastAsia"/>
          <w:lang w:val="en-US" w:eastAsia="zh-CN"/>
        </w:rPr>
        <w:t>输</w:t>
      </w:r>
      <w:r>
        <w:rPr>
          <w:rFonts w:hint="eastAsia"/>
          <w:lang w:eastAsia="zh-CN"/>
        </w:rPr>
        <w:t>入输出约束说明</w:t>
      </w:r>
      <w:r>
        <w:rPr>
          <w:rFonts w:hint="eastAsia"/>
        </w:rPr>
        <w:t>：</w:t>
      </w:r>
    </w:p>
    <w:p>
      <w:pPr>
        <w:pStyle w:val="6"/>
        <w:ind w:left="1008" w:leftChars="0" w:hanging="1008" w:firstLineChars="0"/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项</w:t>
      </w:r>
      <w:r>
        <w:rPr>
          <w:rFonts w:hint="eastAsia"/>
        </w:rPr>
        <w:t>：</w:t>
      </w:r>
    </w:p>
    <w:p>
      <w:pPr>
        <w:pStyle w:val="6"/>
        <w:ind w:left="1008" w:leftChars="0" w:hanging="10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val="en-US" w:eastAsia="zh-CN"/>
        </w:rPr>
        <w:t>项</w:t>
      </w:r>
      <w:r>
        <w:rPr>
          <w:rFonts w:hint="eastAsia"/>
        </w:rPr>
        <w:t>：</w:t>
      </w:r>
    </w:p>
    <w:tbl>
      <w:tblPr>
        <w:tblStyle w:val="33"/>
        <w:tblW w:w="8339" w:type="dxa"/>
        <w:tblInd w:w="1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58"/>
        <w:gridCol w:w="6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/>
            <w:r>
              <w:rPr>
                <w:rFonts w:hint="eastAsia"/>
              </w:rPr>
              <w:t>序号</w:t>
            </w:r>
          </w:p>
        </w:tc>
        <w:tc>
          <w:tcPr>
            <w:tcW w:w="1058" w:type="dxa"/>
            <w:vAlign w:val="top"/>
          </w:tcPr>
          <w:p>
            <w:pPr/>
            <w:r>
              <w:rPr>
                <w:rFonts w:hint="eastAsia"/>
              </w:rPr>
              <w:t>项目</w:t>
            </w:r>
          </w:p>
        </w:tc>
        <w:tc>
          <w:tcPr>
            <w:tcW w:w="6585" w:type="dxa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eastAsia="黑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eastAsia="宋体" w:cs="宋体"/>
                <w:lang w:val="en-US" w:eastAsia="zh-CN"/>
              </w:rPr>
              <w:t>预约时间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选择框，精确年月日时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eastAsia="宋体" w:cs="宋体"/>
                <w:lang w:val="en-US" w:eastAsia="zh-CN"/>
              </w:rPr>
              <w:t>备注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文本框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3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eastAsia="宋体" w:cs="宋体"/>
                <w:lang w:val="en-US" w:eastAsia="zh-CN"/>
              </w:rPr>
              <w:t>服务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多选框（加机油等选择），非必选</w:t>
            </w:r>
          </w:p>
        </w:tc>
      </w:tr>
    </w:tbl>
    <w:p>
      <w:pPr>
        <w:numPr>
          <w:ilvl w:val="0"/>
          <w:numId w:val="0"/>
        </w:numPr>
        <w:tabs>
          <w:tab w:val="clear" w:pos="360"/>
          <w:tab w:val="clear" w:pos="780"/>
        </w:tabs>
        <w:ind w:left="840" w:leftChars="0"/>
        <w:rPr>
          <w:rFonts w:hint="eastAsia"/>
          <w:lang w:val="en-US" w:eastAsia="zh-CN"/>
        </w:rPr>
      </w:pPr>
    </w:p>
    <w:p>
      <w:pPr/>
    </w:p>
    <w:p>
      <w:pPr>
        <w:pStyle w:val="5"/>
      </w:pPr>
      <w:r>
        <w:rPr>
          <w:rFonts w:hint="eastAsia"/>
        </w:rPr>
        <w:t>关键点逻辑说明：</w:t>
      </w:r>
    </w:p>
    <w:p>
      <w:pPr>
        <w:numPr>
          <w:ilvl w:val="0"/>
          <w:numId w:val="1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预约时间最多为7天后</w:t>
      </w:r>
    </w:p>
    <w:p>
      <w:pPr>
        <w:numPr>
          <w:ilvl w:val="0"/>
          <w:numId w:val="1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服务选择框非必填</w:t>
      </w:r>
    </w:p>
    <w:p>
      <w:pPr>
        <w:numPr>
          <w:ilvl w:val="0"/>
          <w:numId w:val="1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预约成功，将用户车辆的预约标记填上，并将其他车辆预约标志清空</w:t>
      </w:r>
    </w:p>
    <w:p>
      <w:pPr>
        <w:pStyle w:val="5"/>
        <w:rPr>
          <w:rFonts w:hint="eastAsia"/>
        </w:rPr>
      </w:pPr>
      <w:r>
        <w:rPr>
          <w:rFonts w:hint="eastAsia"/>
        </w:rPr>
        <w:t>异常流程说明：</w:t>
      </w:r>
    </w:p>
    <w:p>
      <w:pPr>
        <w:rPr>
          <w:rFonts w:hint="eastAsia"/>
        </w:rPr>
      </w:pPr>
    </w:p>
    <w:p>
      <w:pPr>
        <w:pStyle w:val="3"/>
      </w:pPr>
      <w:bookmarkStart w:id="70" w:name="_Toc15368"/>
      <w:r>
        <w:rPr>
          <w:rFonts w:hint="eastAsia"/>
          <w:lang w:val="en-US" w:eastAsia="zh-CN"/>
        </w:rPr>
        <w:t>支付</w:t>
      </w:r>
      <w:bookmarkEnd w:id="70"/>
    </w:p>
    <w:p>
      <w:pPr>
        <w:pStyle w:val="4"/>
        <w:ind w:right="160"/>
      </w:pPr>
      <w:bookmarkStart w:id="71" w:name="_Toc23168"/>
      <w:r>
        <w:rPr>
          <w:rFonts w:hint="eastAsia"/>
        </w:rPr>
        <w:t>功能描述</w:t>
      </w:r>
      <w:bookmarkEnd w:id="71"/>
    </w:p>
    <w:p>
      <w:pPr>
        <w:ind w:firstLine="320" w:firstLineChars="200"/>
      </w:pPr>
      <w:r>
        <w:rPr>
          <w:rFonts w:hint="eastAsia"/>
        </w:rPr>
        <w:t>用户对象：</w:t>
      </w:r>
      <w:r>
        <w:rPr>
          <w:rFonts w:hint="eastAsia"/>
          <w:lang w:val="en-US" w:eastAsia="zh-CN"/>
        </w:rPr>
        <w:t>已登录用户</w:t>
      </w:r>
      <w:r>
        <w:rPr>
          <w:rFonts w:hint="eastAsia"/>
        </w:rPr>
        <w:t>。</w:t>
      </w:r>
    </w:p>
    <w:p>
      <w:pPr>
        <w:ind w:firstLine="320" w:firstLineChars="200"/>
      </w:pPr>
      <w:r>
        <w:rPr>
          <w:rFonts w:hint="eastAsia"/>
        </w:rPr>
        <w:t>功能简介：</w:t>
      </w:r>
      <w:r>
        <w:rPr>
          <w:rFonts w:hint="eastAsia"/>
          <w:lang w:val="en-US" w:eastAsia="zh-CN"/>
        </w:rPr>
        <w:t>提供登录用户支付功能</w:t>
      </w:r>
      <w:r>
        <w:rPr>
          <w:rFonts w:hint="eastAsia"/>
        </w:rPr>
        <w:t>。</w:t>
      </w:r>
    </w:p>
    <w:p>
      <w:pPr>
        <w:ind w:firstLine="320" w:firstLineChars="200"/>
      </w:pPr>
      <w:r>
        <w:rPr>
          <w:rFonts w:hint="eastAsia"/>
        </w:rPr>
        <w:t xml:space="preserve"> </w:t>
      </w:r>
    </w:p>
    <w:p>
      <w:pPr>
        <w:ind w:firstLine="320" w:firstLineChars="200"/>
      </w:pPr>
      <w:r>
        <w:rPr>
          <w:rFonts w:hint="eastAsia"/>
        </w:rPr>
        <w:t>ER图及</w:t>
      </w:r>
      <w:r>
        <w:t>表结构</w:t>
      </w:r>
      <w:r>
        <w:rPr>
          <w:rFonts w:hint="eastAsia"/>
        </w:rPr>
        <w:t>：</w:t>
      </w:r>
      <w:r>
        <w:t>见数据库设计文档。截图</w:t>
      </w:r>
      <w:r>
        <w:rPr>
          <w:rFonts w:hint="eastAsia"/>
        </w:rPr>
        <w:t>如下</w:t>
      </w:r>
      <w:r>
        <w:t>：</w:t>
      </w:r>
    </w:p>
    <w:p>
      <w:pPr>
        <w:ind w:firstLine="320" w:firstLineChars="200"/>
      </w:pPr>
    </w:p>
    <w:p>
      <w:pPr>
        <w:pStyle w:val="4"/>
        <w:ind w:right="160"/>
      </w:pPr>
      <w:bookmarkStart w:id="72" w:name="_Toc3227"/>
      <w:r>
        <w:rPr>
          <w:rFonts w:hint="eastAsia"/>
        </w:rPr>
        <w:t>用户界面</w:t>
      </w:r>
      <w:bookmarkEnd w:id="72"/>
      <w:r>
        <w:tab/>
      </w:r>
    </w:p>
    <w:p>
      <w:pPr/>
    </w:p>
    <w:p>
      <w:pPr>
        <w:pStyle w:val="4"/>
        <w:ind w:right="160"/>
      </w:pPr>
      <w:bookmarkStart w:id="73" w:name="_Toc5237"/>
      <w:r>
        <w:rPr>
          <w:rFonts w:hint="eastAsia"/>
        </w:rPr>
        <w:t>场景一：</w:t>
      </w:r>
      <w:r>
        <w:rPr>
          <w:rFonts w:hint="eastAsia" w:hAnsi="宋体" w:cs="宋体"/>
          <w:b/>
          <w:bCs/>
          <w:lang w:val="en-US" w:eastAsia="zh-CN"/>
        </w:rPr>
        <w:t>支付</w:t>
      </w:r>
      <w:bookmarkEnd w:id="73"/>
    </w:p>
    <w:p>
      <w:pPr>
        <w:pStyle w:val="5"/>
      </w:pPr>
      <w:r>
        <w:rPr>
          <w:rFonts w:hint="eastAsia"/>
        </w:rPr>
        <w:t>序列图：</w:t>
      </w:r>
    </w:p>
    <w:p>
      <w:pPr>
        <w:pStyle w:val="5"/>
      </w:pPr>
      <w:r>
        <w:rPr>
          <w:rFonts w:hint="eastAsia"/>
          <w:lang w:val="en-US" w:eastAsia="zh-CN"/>
        </w:rPr>
        <w:t>输</w:t>
      </w:r>
      <w:r>
        <w:rPr>
          <w:rFonts w:hint="eastAsia"/>
          <w:lang w:eastAsia="zh-CN"/>
        </w:rPr>
        <w:t>入输出约束说明</w:t>
      </w:r>
      <w:r>
        <w:rPr>
          <w:rFonts w:hint="eastAsia"/>
        </w:rPr>
        <w:t>：</w:t>
      </w:r>
    </w:p>
    <w:p>
      <w:pPr>
        <w:pStyle w:val="6"/>
        <w:ind w:left="1008" w:leftChars="0" w:hanging="1008" w:firstLineChars="0"/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项</w:t>
      </w:r>
      <w:r>
        <w:rPr>
          <w:rFonts w:hint="eastAsia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1)支付信息</w:t>
      </w:r>
    </w:p>
    <w:tbl>
      <w:tblPr>
        <w:tblStyle w:val="33"/>
        <w:tblW w:w="8339" w:type="dxa"/>
        <w:tblInd w:w="1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58"/>
        <w:gridCol w:w="6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/>
            <w:r>
              <w:rPr>
                <w:rFonts w:hint="eastAsia"/>
              </w:rPr>
              <w:t>序号</w:t>
            </w:r>
          </w:p>
        </w:tc>
        <w:tc>
          <w:tcPr>
            <w:tcW w:w="1058" w:type="dxa"/>
            <w:vAlign w:val="top"/>
          </w:tcPr>
          <w:p>
            <w:pPr/>
            <w:r>
              <w:rPr>
                <w:rFonts w:hint="eastAsia"/>
              </w:rPr>
              <w:t>项目</w:t>
            </w:r>
          </w:p>
        </w:tc>
        <w:tc>
          <w:tcPr>
            <w:tcW w:w="6585" w:type="dxa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eastAsia="黑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eastAsia="宋体" w:cs="宋体"/>
                <w:lang w:val="en-US" w:eastAsia="zh-CN"/>
              </w:rPr>
              <w:t>支付金额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hAnsi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eastAsia="宋体" w:cs="宋体"/>
                <w:lang w:val="en-US" w:eastAsia="zh-CN"/>
              </w:rPr>
              <w:t>折扣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hAnsi="宋体" w:cs="宋体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rPr>
          <w:rFonts w:hint="eastAsia" w:eastAsia="黑体"/>
          <w:lang w:val="en-US" w:eastAsia="zh-CN"/>
        </w:rPr>
      </w:pP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优惠券列表</w:t>
      </w:r>
    </w:p>
    <w:tbl>
      <w:tblPr>
        <w:tblStyle w:val="33"/>
        <w:tblW w:w="8339" w:type="dxa"/>
        <w:tblInd w:w="1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58"/>
        <w:gridCol w:w="6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696" w:type="dxa"/>
            <w:vAlign w:val="top"/>
          </w:tcPr>
          <w:p>
            <w:pPr/>
            <w:r>
              <w:rPr>
                <w:rFonts w:hint="eastAsia"/>
              </w:rPr>
              <w:t>序号</w:t>
            </w:r>
          </w:p>
        </w:tc>
        <w:tc>
          <w:tcPr>
            <w:tcW w:w="1058" w:type="dxa"/>
            <w:vAlign w:val="top"/>
          </w:tcPr>
          <w:p>
            <w:pPr/>
            <w:r>
              <w:rPr>
                <w:rFonts w:hint="eastAsia"/>
              </w:rPr>
              <w:t>项目</w:t>
            </w:r>
          </w:p>
        </w:tc>
        <w:tc>
          <w:tcPr>
            <w:tcW w:w="6585" w:type="dxa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eastAsia="黑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优惠券类型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hAnsi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优惠券名称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3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优惠券价值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4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优惠券数量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360"/>
          <w:tab w:val="clear" w:pos="780"/>
        </w:tabs>
        <w:ind w:left="840" w:leftChars="0"/>
        <w:rPr>
          <w:rFonts w:hint="eastAsia"/>
          <w:lang w:val="en-US" w:eastAsia="zh-CN"/>
        </w:rPr>
      </w:pPr>
    </w:p>
    <w:p>
      <w:pPr>
        <w:pStyle w:val="6"/>
        <w:ind w:left="1008" w:leftChars="0" w:hanging="10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val="en-US" w:eastAsia="zh-CN"/>
        </w:rPr>
        <w:t>项</w:t>
      </w:r>
      <w:r>
        <w:rPr>
          <w:rFonts w:hint="eastAsia"/>
        </w:rPr>
        <w:t>：</w:t>
      </w:r>
    </w:p>
    <w:tbl>
      <w:tblPr>
        <w:tblStyle w:val="33"/>
        <w:tblW w:w="8339" w:type="dxa"/>
        <w:tblInd w:w="1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58"/>
        <w:gridCol w:w="6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/>
            <w:r>
              <w:rPr>
                <w:rFonts w:hint="eastAsia"/>
              </w:rPr>
              <w:t>序号</w:t>
            </w:r>
          </w:p>
        </w:tc>
        <w:tc>
          <w:tcPr>
            <w:tcW w:w="1058" w:type="dxa"/>
            <w:vAlign w:val="top"/>
          </w:tcPr>
          <w:p>
            <w:pPr/>
            <w:r>
              <w:rPr>
                <w:rFonts w:hint="eastAsia"/>
              </w:rPr>
              <w:t>项目</w:t>
            </w:r>
          </w:p>
        </w:tc>
        <w:tc>
          <w:tcPr>
            <w:tcW w:w="6585" w:type="dxa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18"/>
              <w:rPr>
                <w:rFonts w:hint="eastAsia" w:eastAsia="黑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</w:t>
            </w:r>
          </w:p>
        </w:tc>
        <w:tc>
          <w:tcPr>
            <w:tcW w:w="1058" w:type="dxa"/>
            <w:vAlign w:val="top"/>
          </w:tcPr>
          <w:p>
            <w:pPr>
              <w:pStyle w:val="18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hAnsi="宋体" w:eastAsia="宋体" w:cs="宋体"/>
                <w:lang w:val="en-US" w:eastAsia="zh-CN"/>
              </w:rPr>
              <w:t>支付方式</w:t>
            </w:r>
          </w:p>
        </w:tc>
        <w:tc>
          <w:tcPr>
            <w:tcW w:w="6585" w:type="dxa"/>
            <w:vAlign w:val="top"/>
          </w:tcPr>
          <w:p>
            <w:pPr>
              <w:pStyle w:val="18"/>
              <w:numPr>
                <w:ilvl w:val="0"/>
                <w:numId w:val="0"/>
              </w:numPr>
              <w:tabs>
                <w:tab w:val="clear" w:pos="360"/>
                <w:tab w:val="clear" w:pos="780"/>
              </w:tabs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单选框 微信支付、支付宝支付</w:t>
            </w:r>
          </w:p>
        </w:tc>
      </w:tr>
    </w:tbl>
    <w:p>
      <w:pPr>
        <w:numPr>
          <w:ilvl w:val="0"/>
          <w:numId w:val="0"/>
        </w:numPr>
        <w:tabs>
          <w:tab w:val="clear" w:pos="360"/>
          <w:tab w:val="clear" w:pos="780"/>
        </w:tabs>
        <w:ind w:left="840" w:leftChars="0"/>
        <w:rPr>
          <w:rFonts w:hint="eastAsia"/>
          <w:lang w:val="en-US" w:eastAsia="zh-CN"/>
        </w:rPr>
      </w:pPr>
    </w:p>
    <w:p>
      <w:pPr/>
    </w:p>
    <w:p>
      <w:pPr>
        <w:pStyle w:val="5"/>
      </w:pPr>
      <w:r>
        <w:rPr>
          <w:rFonts w:hint="eastAsia"/>
        </w:rPr>
        <w:t>关键点逻辑说明：</w:t>
      </w:r>
    </w:p>
    <w:p>
      <w:pPr>
        <w:pStyle w:val="18"/>
        <w:widowControl w:val="0"/>
        <w:numPr>
          <w:ilvl w:val="0"/>
          <w:numId w:val="18"/>
        </w:numPr>
        <w:snapToGrid w:val="0"/>
        <w:spacing w:line="300" w:lineRule="auto"/>
        <w:ind w:left="420" w:leftChars="0" w:firstLine="420" w:firstLineChars="0"/>
        <w:rPr>
          <w:ins w:id="688" w:author="jiang" w:date="2015-12-07T15:19:00Z"/>
          <w:rFonts w:hint="eastAsia" w:hAnsi="宋体" w:cs="宋体"/>
          <w:lang w:val="en-US" w:eastAsia="zh-CN"/>
        </w:rPr>
      </w:pPr>
      <w:ins w:id="689" w:author="jiang" w:date="2015-12-07T15:19:00Z">
        <w:r>
          <w:rPr>
            <w:rFonts w:hint="eastAsia" w:hAnsi="宋体" w:cs="宋体"/>
            <w:lang w:val="en-US" w:eastAsia="zh-CN"/>
          </w:rPr>
          <w:t>进入界面，如果在选择的店铺有套餐，则需要提示用户已有套餐，是否直接预约维修或保养。</w:t>
        </w:r>
      </w:ins>
    </w:p>
    <w:p>
      <w:pPr>
        <w:pStyle w:val="18"/>
        <w:widowControl w:val="0"/>
        <w:numPr>
          <w:ilvl w:val="0"/>
          <w:numId w:val="18"/>
        </w:numPr>
        <w:snapToGrid w:val="0"/>
        <w:spacing w:line="300" w:lineRule="auto"/>
        <w:ind w:left="42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进入界面给予用户一定折扣，折扣率按后台维护的范围动态生成，各店铺折扣率不一样</w:t>
      </w:r>
    </w:p>
    <w:p>
      <w:pPr>
        <w:pStyle w:val="18"/>
        <w:widowControl w:val="0"/>
        <w:numPr>
          <w:ilvl w:val="0"/>
          <w:numId w:val="18"/>
        </w:numPr>
        <w:snapToGrid w:val="0"/>
        <w:spacing w:line="300" w:lineRule="auto"/>
        <w:ind w:left="42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用户可以选择优惠券</w:t>
      </w:r>
    </w:p>
    <w:p>
      <w:pPr>
        <w:pStyle w:val="18"/>
        <w:widowControl w:val="0"/>
        <w:numPr>
          <w:ilvl w:val="0"/>
          <w:numId w:val="18"/>
        </w:numPr>
        <w:snapToGrid w:val="0"/>
        <w:spacing w:line="300" w:lineRule="auto"/>
        <w:ind w:left="42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选择好支付方式，提示用户是否确认支付，点【确认】按钮则直接支付，点【取消】按钮则停留在支付界面</w:t>
      </w:r>
    </w:p>
    <w:p>
      <w:pPr>
        <w:pStyle w:val="5"/>
      </w:pPr>
      <w:r>
        <w:rPr>
          <w:rFonts w:hint="eastAsia"/>
        </w:rPr>
        <w:t>异常流程说明：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type w:val="continuous"/>
      <w:pgSz w:w="11901" w:h="16840"/>
      <w:pgMar w:top="508" w:right="1134" w:bottom="1134" w:left="1134" w:header="658" w:footer="794" w:gutter="284"/>
      <w:cols w:space="720" w:num="1"/>
      <w:docGrid w:linePitch="1" w:charSpace="22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i">
    <w:altName w:val="微软雅黑"/>
    <w:panose1 w:val="00000000000000000000"/>
    <w:charset w:val="50"/>
    <w:family w:val="auto"/>
    <w:pitch w:val="default"/>
    <w:sig w:usb0="00000000" w:usb1="00000000" w:usb2="00000010" w:usb3="00000000" w:csb0="00040010" w:csb1="00000000"/>
  </w:font>
  <w:font w:name="Heiti SC Light">
    <w:altName w:val="Microsoft JhengHei Light"/>
    <w:panose1 w:val="00000000000000000000"/>
    <w:charset w:val="50"/>
    <w:family w:val="auto"/>
    <w:pitch w:val="default"/>
    <w:sig w:usb0="00000000" w:usb1="00000000" w:usb2="00000012" w:usb3="00000000" w:csb0="00040001" w:csb1="0000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0000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Damascus">
    <w:altName w:val="Segoe Print"/>
    <w:panose1 w:val="00000000000000000000"/>
    <w:charset w:val="00"/>
    <w:family w:val="auto"/>
    <w:pitch w:val="default"/>
    <w:sig w:usb0="00000000" w:usb1="00000000" w:usb2="14000008" w:usb3="00000000" w:csb0="00000001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Light">
    <w:panose1 w:val="020B0304030504040204"/>
    <w:charset w:val="50"/>
    <w:family w:val="auto"/>
    <w:pitch w:val="default"/>
    <w:sig w:usb0="800002EF" w:usb1="28CFFCFB" w:usb2="00000016" w:usb3="00000000" w:csb0="203E01BF" w:csb1="00000000"/>
  </w:font>
  <w:font w:name="微软雅黑">
    <w:panose1 w:val="020B0503020204020204"/>
    <w:charset w:val="50"/>
    <w:family w:val="auto"/>
    <w:pitch w:val="default"/>
    <w:sig w:usb0="A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1"/>
      <w:framePr w:h="257" w:hRule="exact" w:wrap="around" w:vAnchor="text" w:hAnchor="page" w:x="10347" w:y="-58"/>
      <w:ind w:firstLine="320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6</w:t>
    </w:r>
    <w:r>
      <w:rPr>
        <w:rStyle w:val="29"/>
      </w:rPr>
      <w:fldChar w:fldCharType="end"/>
    </w:r>
  </w:p>
  <w:p>
    <w:pPr>
      <w:pStyle w:val="21"/>
      <w:tabs>
        <w:tab w:val="center" w:pos="4678"/>
        <w:tab w:val="right" w:pos="9356"/>
        <w:tab w:val="clear" w:pos="7920"/>
      </w:tabs>
      <w:ind w:right="360" w:firstLine="320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32"/>
      <w:tblW w:w="9565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778"/>
      <w:gridCol w:w="5787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" w:hRule="atLeast"/>
      </w:trPr>
      <w:tc>
        <w:tcPr>
          <w:tcW w:w="3778" w:type="dxa"/>
          <w:tcBorders>
            <w:bottom w:val="single" w:color="808080" w:sz="4" w:space="0"/>
          </w:tcBorders>
          <w:vAlign w:val="center"/>
        </w:tcPr>
        <w:p>
          <w:pPr>
            <w:pStyle w:val="22"/>
            <w:spacing w:line="240" w:lineRule="auto"/>
            <w:jc w:val="both"/>
            <w:rPr>
              <w:rFonts w:eastAsia="Heiti SC Light" w:cs="Lucida Grande"/>
              <w:b/>
              <w:color w:val="7C7C7C"/>
              <w:szCs w:val="24"/>
            </w:rPr>
          </w:pPr>
          <w:r>
            <w:rPr>
              <w:rFonts w:ascii="Calibri" w:hAnsi="Calibri" w:eastAsia="Heiti SC Light" w:cs="Lucida Grande"/>
              <w:b/>
              <w:color w:val="7C7C7C"/>
              <w:sz w:val="16"/>
              <w:szCs w:val="24"/>
              <w:lang w:val="en-US" w:eastAsia="zh-CN" w:bidi="ar-SA"/>
            </w:rPr>
            <w:pict>
              <v:shape id="_x0000_i1025" o:spt="75" type="#_x0000_t75" style="height:16.1pt;width:76.35pt;" fillcolor="#FFFFFF" filled="f" o:preferrelative="t" stroked="f" coordsize="21600,21600">
                <v:path/>
                <v:fill on="f" color2="#FFFFFF" focussize="0,0"/>
                <v:stroke on="f"/>
                <v:imagedata r:id="rId1" gain="65536f" blacklevel="0f" gamma="0" o:title=""/>
                <o:lock v:ext="edit" position="f" selection="f" grouping="f" rotation="f" cropping="f" text="f" aspectratio="t"/>
                <w10:wrap type="none"/>
                <w10:anchorlock/>
              </v:shape>
            </w:pict>
          </w:r>
        </w:p>
      </w:tc>
      <w:tc>
        <w:tcPr>
          <w:tcW w:w="5787" w:type="dxa"/>
          <w:tcBorders>
            <w:bottom w:val="single" w:color="808080" w:sz="4" w:space="0"/>
          </w:tcBorders>
          <w:vAlign w:val="bottom"/>
        </w:tcPr>
        <w:p>
          <w:pPr>
            <w:pStyle w:val="22"/>
            <w:spacing w:line="240" w:lineRule="auto"/>
            <w:jc w:val="right"/>
            <w:rPr>
              <w:rFonts w:eastAsia="Heiti SC Light" w:cs="Heiti SC Light"/>
              <w:b/>
              <w:color w:val="7C7C7C"/>
              <w:szCs w:val="24"/>
            </w:rPr>
          </w:pPr>
          <w:r>
            <w:rPr>
              <w:rFonts w:eastAsia="Heiti SC Light" w:cs="Heiti SC Light"/>
              <w:b/>
              <w:color w:val="7C7C7C"/>
              <w:szCs w:val="24"/>
            </w:rPr>
            <w:t>澳优乳业（中国）有限公司</w:t>
          </w:r>
        </w:p>
        <w:p>
          <w:pPr>
            <w:pStyle w:val="22"/>
            <w:spacing w:line="240" w:lineRule="auto"/>
            <w:jc w:val="right"/>
            <w:rPr>
              <w:rFonts w:eastAsia="Heiti SC Light" w:cs="Lucida Grande"/>
              <w:b/>
              <w:color w:val="7C7C7C"/>
              <w:szCs w:val="24"/>
            </w:rPr>
          </w:pPr>
          <w:r>
            <w:rPr>
              <w:rFonts w:eastAsia="Heiti SC Light" w:cs="Lucida Grande"/>
              <w:b/>
              <w:color w:val="7C7C7C"/>
              <w:szCs w:val="24"/>
            </w:rPr>
            <w:t>Ausnutria Dairy(China) Company Ltd.,</w:t>
          </w:r>
        </w:p>
      </w:tc>
    </w:tr>
  </w:tbl>
  <w:p>
    <w:pPr>
      <w:pStyle w:val="22"/>
      <w:rPr>
        <w:b/>
        <w:color w:val="7C7C7C"/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176">
    <w:nsid w:val="FFFFFF88"/>
    <w:multiLevelType w:val="singleLevel"/>
    <w:tmpl w:val="FFFFFF88"/>
    <w:lvl w:ilvl="0" w:tentative="1">
      <w:start w:val="1"/>
      <w:numFmt w:val="decimal"/>
      <w:pStyle w:val="11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655068866">
    <w:nsid w:val="62A658C2"/>
    <w:multiLevelType w:val="multilevel"/>
    <w:tmpl w:val="62A658C2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49452945">
    <w:nsid w:val="5664E591"/>
    <w:multiLevelType w:val="singleLevel"/>
    <w:tmpl w:val="5664E591"/>
    <w:lvl w:ilvl="0" w:tentative="1">
      <w:start w:val="1"/>
      <w:numFmt w:val="decimal"/>
      <w:suff w:val="nothing"/>
      <w:lvlText w:val="%1)"/>
      <w:lvlJc w:val="left"/>
    </w:lvl>
  </w:abstractNum>
  <w:abstractNum w:abstractNumId="1931498070">
    <w:nsid w:val="73205256"/>
    <w:multiLevelType w:val="multilevel"/>
    <w:tmpl w:val="73205256"/>
    <w:lvl w:ilvl="0" w:tentative="1">
      <w:start w:val="1"/>
      <w:numFmt w:val="decimal"/>
      <w:pStyle w:val="34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94967171">
    <w:nsid w:val="FFFFFF83"/>
    <w:multiLevelType w:val="singleLevel"/>
    <w:tmpl w:val="FFFFFF83"/>
    <w:lvl w:ilvl="0" w:tentative="1">
      <w:start w:val="1"/>
      <w:numFmt w:val="bullet"/>
      <w:pStyle w:val="1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4294967177">
    <w:nsid w:val="FFFFFF89"/>
    <w:multiLevelType w:val="singleLevel"/>
    <w:tmpl w:val="FFFFFF89"/>
    <w:lvl w:ilvl="0" w:tentative="1">
      <w:start w:val="1"/>
      <w:numFmt w:val="bullet"/>
      <w:pStyle w:val="14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449452329">
    <w:nsid w:val="5664E329"/>
    <w:multiLevelType w:val="singleLevel"/>
    <w:tmpl w:val="5664E329"/>
    <w:lvl w:ilvl="0" w:tentative="1">
      <w:start w:val="1"/>
      <w:numFmt w:val="decimal"/>
      <w:suff w:val="nothing"/>
      <w:lvlText w:val="%1)"/>
      <w:lvlJc w:val="left"/>
    </w:lvl>
  </w:abstractNum>
  <w:abstractNum w:abstractNumId="1448443498">
    <w:nsid w:val="56557E6A"/>
    <w:multiLevelType w:val="singleLevel"/>
    <w:tmpl w:val="56557E6A"/>
    <w:lvl w:ilvl="0" w:tentative="1">
      <w:start w:val="2"/>
      <w:numFmt w:val="decimal"/>
      <w:suff w:val="nothing"/>
      <w:lvlText w:val="%1)"/>
      <w:lvlJc w:val="left"/>
    </w:lvl>
  </w:abstractNum>
  <w:abstractNum w:abstractNumId="1448422315">
    <w:nsid w:val="56552BAB"/>
    <w:multiLevelType w:val="singleLevel"/>
    <w:tmpl w:val="56552BAB"/>
    <w:lvl w:ilvl="0" w:tentative="1">
      <w:start w:val="1"/>
      <w:numFmt w:val="decimal"/>
      <w:suff w:val="nothing"/>
      <w:lvlText w:val="%1)"/>
      <w:lvlJc w:val="left"/>
    </w:lvl>
  </w:abstractNum>
  <w:abstractNum w:abstractNumId="1449452736">
    <w:nsid w:val="5664E4C0"/>
    <w:multiLevelType w:val="singleLevel"/>
    <w:tmpl w:val="5664E4C0"/>
    <w:lvl w:ilvl="0" w:tentative="1">
      <w:start w:val="1"/>
      <w:numFmt w:val="decimal"/>
      <w:suff w:val="nothing"/>
      <w:lvlText w:val="%1)"/>
      <w:lvlJc w:val="left"/>
    </w:lvl>
  </w:abstractNum>
  <w:abstractNum w:abstractNumId="1450247073">
    <w:nsid w:val="567103A1"/>
    <w:multiLevelType w:val="singleLevel"/>
    <w:tmpl w:val="567103A1"/>
    <w:lvl w:ilvl="0" w:tentative="1">
      <w:start w:val="1"/>
      <w:numFmt w:val="decimal"/>
      <w:suff w:val="nothing"/>
      <w:lvlText w:val="%1)"/>
      <w:lvlJc w:val="left"/>
    </w:lvl>
  </w:abstractNum>
  <w:abstractNum w:abstractNumId="1448442337">
    <w:nsid w:val="565579E1"/>
    <w:multiLevelType w:val="singleLevel"/>
    <w:tmpl w:val="565579E1"/>
    <w:lvl w:ilvl="0" w:tentative="1">
      <w:start w:val="1"/>
      <w:numFmt w:val="decimal"/>
      <w:suff w:val="nothing"/>
      <w:lvlText w:val="%1)"/>
      <w:lvlJc w:val="left"/>
    </w:lvl>
  </w:abstractNum>
  <w:abstractNum w:abstractNumId="1448443203">
    <w:nsid w:val="56557D43"/>
    <w:multiLevelType w:val="singleLevel"/>
    <w:tmpl w:val="56557D43"/>
    <w:lvl w:ilvl="0" w:tentative="1">
      <w:start w:val="1"/>
      <w:numFmt w:val="decimal"/>
      <w:suff w:val="nothing"/>
      <w:lvlText w:val="%1)"/>
      <w:lvlJc w:val="left"/>
    </w:lvl>
  </w:abstractNum>
  <w:abstractNum w:abstractNumId="1448442750">
    <w:nsid w:val="56557B7E"/>
    <w:multiLevelType w:val="singleLevel"/>
    <w:tmpl w:val="56557B7E"/>
    <w:lvl w:ilvl="0" w:tentative="1">
      <w:start w:val="1"/>
      <w:numFmt w:val="decimal"/>
      <w:suff w:val="nothing"/>
      <w:lvlText w:val="%1)"/>
      <w:lvlJc w:val="left"/>
    </w:lvl>
  </w:abstractNum>
  <w:abstractNum w:abstractNumId="1448441731">
    <w:nsid w:val="56557783"/>
    <w:multiLevelType w:val="singleLevel"/>
    <w:tmpl w:val="56557783"/>
    <w:lvl w:ilvl="0" w:tentative="1">
      <w:start w:val="1"/>
      <w:numFmt w:val="decimal"/>
      <w:suff w:val="nothing"/>
      <w:lvlText w:val="%1)"/>
      <w:lvlJc w:val="left"/>
    </w:lvl>
  </w:abstractNum>
  <w:abstractNum w:abstractNumId="1448436002">
    <w:nsid w:val="56556122"/>
    <w:multiLevelType w:val="singleLevel"/>
    <w:tmpl w:val="56556122"/>
    <w:lvl w:ilvl="0" w:tentative="1">
      <w:start w:val="1"/>
      <w:numFmt w:val="decimal"/>
      <w:suff w:val="nothing"/>
      <w:lvlText w:val="%1)"/>
      <w:lvlJc w:val="left"/>
    </w:lvl>
  </w:abstractNum>
  <w:abstractNum w:abstractNumId="1450404810">
    <w:nsid w:val="56736BCA"/>
    <w:multiLevelType w:val="singleLevel"/>
    <w:tmpl w:val="56736BCA"/>
    <w:lvl w:ilvl="0" w:tentative="1">
      <w:start w:val="2"/>
      <w:numFmt w:val="decimal"/>
      <w:suff w:val="nothing"/>
      <w:lvlText w:val="%1)"/>
      <w:lvlJc w:val="left"/>
    </w:lvl>
  </w:abstractNum>
  <w:abstractNum w:abstractNumId="1448443593">
    <w:nsid w:val="56557EC9"/>
    <w:multiLevelType w:val="singleLevel"/>
    <w:tmpl w:val="56557EC9"/>
    <w:lvl w:ilvl="0" w:tentative="1">
      <w:start w:val="1"/>
      <w:numFmt w:val="decimal"/>
      <w:suff w:val="nothing"/>
      <w:lvlText w:val="%1)"/>
      <w:lvlJc w:val="left"/>
    </w:lvl>
  </w:abstractNum>
  <w:num w:numId="1">
    <w:abstractNumId w:val="1655068866"/>
  </w:num>
  <w:num w:numId="2">
    <w:abstractNumId w:val="4294967176"/>
  </w:num>
  <w:num w:numId="3">
    <w:abstractNumId w:val="4294967177"/>
  </w:num>
  <w:num w:numId="4">
    <w:abstractNumId w:val="4294967171"/>
  </w:num>
  <w:num w:numId="5">
    <w:abstractNumId w:val="1931498070"/>
  </w:num>
  <w:num w:numId="6">
    <w:abstractNumId w:val="1449452329"/>
  </w:num>
  <w:num w:numId="7">
    <w:abstractNumId w:val="1448422315"/>
  </w:num>
  <w:num w:numId="8">
    <w:abstractNumId w:val="1449452736"/>
  </w:num>
  <w:num w:numId="9">
    <w:abstractNumId w:val="1449452945"/>
  </w:num>
  <w:num w:numId="10">
    <w:abstractNumId w:val="1448436002"/>
  </w:num>
  <w:num w:numId="11">
    <w:abstractNumId w:val="1450404810"/>
  </w:num>
  <w:num w:numId="12">
    <w:abstractNumId w:val="1448441731"/>
  </w:num>
  <w:num w:numId="13">
    <w:abstractNumId w:val="1450247073"/>
  </w:num>
  <w:num w:numId="14">
    <w:abstractNumId w:val="1448442337"/>
  </w:num>
  <w:num w:numId="15">
    <w:abstractNumId w:val="1448442750"/>
  </w:num>
  <w:num w:numId="16">
    <w:abstractNumId w:val="1448443203"/>
  </w:num>
  <w:num w:numId="17">
    <w:abstractNumId w:val="1448443498"/>
  </w:num>
  <w:num w:numId="18">
    <w:abstractNumId w:val="14484435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isplayBackgroundShape w:val="1"/>
  <w:bordersDoNotSurroundHeader w:val="1"/>
  <w:bordersDoNotSurroundFooter w:val="1"/>
  <w:trackRevisions w:val="1"/>
  <w:documentProtection w:enforcement="0"/>
  <w:defaultTabStop w:val="420"/>
  <w:drawingGridHorizontalSpacing w:val="0"/>
  <w:drawingGridVerticalSpacing w:val="245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06B09"/>
    <w:rsid w:val="00000768"/>
    <w:rsid w:val="0000165E"/>
    <w:rsid w:val="000032A0"/>
    <w:rsid w:val="00005914"/>
    <w:rsid w:val="000070E6"/>
    <w:rsid w:val="00010672"/>
    <w:rsid w:val="00011221"/>
    <w:rsid w:val="00015C9A"/>
    <w:rsid w:val="00016B75"/>
    <w:rsid w:val="0002275D"/>
    <w:rsid w:val="00025AF1"/>
    <w:rsid w:val="000269BC"/>
    <w:rsid w:val="00026FD2"/>
    <w:rsid w:val="00036693"/>
    <w:rsid w:val="0004573D"/>
    <w:rsid w:val="000457D4"/>
    <w:rsid w:val="00046968"/>
    <w:rsid w:val="00047A9A"/>
    <w:rsid w:val="000528B9"/>
    <w:rsid w:val="00053266"/>
    <w:rsid w:val="00054720"/>
    <w:rsid w:val="000571F7"/>
    <w:rsid w:val="00062665"/>
    <w:rsid w:val="00064C64"/>
    <w:rsid w:val="00064E9E"/>
    <w:rsid w:val="00070192"/>
    <w:rsid w:val="000841DC"/>
    <w:rsid w:val="000856D7"/>
    <w:rsid w:val="00085FCB"/>
    <w:rsid w:val="0008669A"/>
    <w:rsid w:val="000871A6"/>
    <w:rsid w:val="000A2374"/>
    <w:rsid w:val="000A3C12"/>
    <w:rsid w:val="000B116D"/>
    <w:rsid w:val="000B184C"/>
    <w:rsid w:val="000B2E02"/>
    <w:rsid w:val="000B5451"/>
    <w:rsid w:val="000B72BE"/>
    <w:rsid w:val="000C218F"/>
    <w:rsid w:val="000C3296"/>
    <w:rsid w:val="000D0299"/>
    <w:rsid w:val="000D6820"/>
    <w:rsid w:val="000D7D2E"/>
    <w:rsid w:val="000E582F"/>
    <w:rsid w:val="000F0147"/>
    <w:rsid w:val="000F1B1C"/>
    <w:rsid w:val="000F243F"/>
    <w:rsid w:val="000F3CA7"/>
    <w:rsid w:val="000F6FAE"/>
    <w:rsid w:val="00100917"/>
    <w:rsid w:val="00101D3B"/>
    <w:rsid w:val="00104F43"/>
    <w:rsid w:val="00116DD0"/>
    <w:rsid w:val="00122A61"/>
    <w:rsid w:val="001330F5"/>
    <w:rsid w:val="00134A9C"/>
    <w:rsid w:val="00137B57"/>
    <w:rsid w:val="001429C9"/>
    <w:rsid w:val="00143753"/>
    <w:rsid w:val="00146BAA"/>
    <w:rsid w:val="0015424D"/>
    <w:rsid w:val="00156DDB"/>
    <w:rsid w:val="0016491C"/>
    <w:rsid w:val="00167C8A"/>
    <w:rsid w:val="0017360B"/>
    <w:rsid w:val="00185DB1"/>
    <w:rsid w:val="00190433"/>
    <w:rsid w:val="00191C66"/>
    <w:rsid w:val="00191D22"/>
    <w:rsid w:val="001920E1"/>
    <w:rsid w:val="001929F5"/>
    <w:rsid w:val="00192C15"/>
    <w:rsid w:val="00194532"/>
    <w:rsid w:val="00195C0A"/>
    <w:rsid w:val="00197D5F"/>
    <w:rsid w:val="001A1C46"/>
    <w:rsid w:val="001A4806"/>
    <w:rsid w:val="001B134C"/>
    <w:rsid w:val="001B3253"/>
    <w:rsid w:val="001B4C20"/>
    <w:rsid w:val="001B5A6E"/>
    <w:rsid w:val="001B6BC0"/>
    <w:rsid w:val="001C67B8"/>
    <w:rsid w:val="001D1913"/>
    <w:rsid w:val="001D2351"/>
    <w:rsid w:val="001D3596"/>
    <w:rsid w:val="001D6168"/>
    <w:rsid w:val="001D7DB1"/>
    <w:rsid w:val="001E238D"/>
    <w:rsid w:val="001E28C8"/>
    <w:rsid w:val="001E2CE4"/>
    <w:rsid w:val="001E3A3B"/>
    <w:rsid w:val="001E4318"/>
    <w:rsid w:val="001E55B4"/>
    <w:rsid w:val="001F067A"/>
    <w:rsid w:val="001F2D97"/>
    <w:rsid w:val="001F3972"/>
    <w:rsid w:val="001F510B"/>
    <w:rsid w:val="001F682F"/>
    <w:rsid w:val="00200101"/>
    <w:rsid w:val="002114DD"/>
    <w:rsid w:val="00213766"/>
    <w:rsid w:val="00215011"/>
    <w:rsid w:val="002155A3"/>
    <w:rsid w:val="002164A4"/>
    <w:rsid w:val="00216533"/>
    <w:rsid w:val="002250A1"/>
    <w:rsid w:val="00225724"/>
    <w:rsid w:val="00237CE5"/>
    <w:rsid w:val="00242ACF"/>
    <w:rsid w:val="002441C1"/>
    <w:rsid w:val="00251753"/>
    <w:rsid w:val="00252F3C"/>
    <w:rsid w:val="00253566"/>
    <w:rsid w:val="0025651C"/>
    <w:rsid w:val="00256F81"/>
    <w:rsid w:val="0025734D"/>
    <w:rsid w:val="00260C8A"/>
    <w:rsid w:val="002655C7"/>
    <w:rsid w:val="0026697D"/>
    <w:rsid w:val="002705B8"/>
    <w:rsid w:val="00270EB0"/>
    <w:rsid w:val="00271C7B"/>
    <w:rsid w:val="002725CD"/>
    <w:rsid w:val="00276C82"/>
    <w:rsid w:val="0028143E"/>
    <w:rsid w:val="00282C81"/>
    <w:rsid w:val="0028402A"/>
    <w:rsid w:val="00284BF8"/>
    <w:rsid w:val="00285A59"/>
    <w:rsid w:val="00287F09"/>
    <w:rsid w:val="00293E1C"/>
    <w:rsid w:val="002A181E"/>
    <w:rsid w:val="002A1878"/>
    <w:rsid w:val="002A6AF7"/>
    <w:rsid w:val="002A71ED"/>
    <w:rsid w:val="002B0D75"/>
    <w:rsid w:val="002B2A88"/>
    <w:rsid w:val="002B4CC6"/>
    <w:rsid w:val="002C5425"/>
    <w:rsid w:val="002C74C3"/>
    <w:rsid w:val="002C77FB"/>
    <w:rsid w:val="002D154F"/>
    <w:rsid w:val="002E29E2"/>
    <w:rsid w:val="002E404D"/>
    <w:rsid w:val="002E4167"/>
    <w:rsid w:val="00302604"/>
    <w:rsid w:val="00310E0D"/>
    <w:rsid w:val="00320B24"/>
    <w:rsid w:val="00321504"/>
    <w:rsid w:val="00344955"/>
    <w:rsid w:val="00346785"/>
    <w:rsid w:val="0035063D"/>
    <w:rsid w:val="00351099"/>
    <w:rsid w:val="003567E1"/>
    <w:rsid w:val="003606E0"/>
    <w:rsid w:val="0036288A"/>
    <w:rsid w:val="00362BFC"/>
    <w:rsid w:val="00363393"/>
    <w:rsid w:val="003678CC"/>
    <w:rsid w:val="003707D0"/>
    <w:rsid w:val="00371172"/>
    <w:rsid w:val="00375D05"/>
    <w:rsid w:val="00380EBB"/>
    <w:rsid w:val="00393764"/>
    <w:rsid w:val="00394A75"/>
    <w:rsid w:val="00394B7C"/>
    <w:rsid w:val="003A7355"/>
    <w:rsid w:val="003B1017"/>
    <w:rsid w:val="003B6DAC"/>
    <w:rsid w:val="003C119B"/>
    <w:rsid w:val="003C40A2"/>
    <w:rsid w:val="003C5AC6"/>
    <w:rsid w:val="003D6A3D"/>
    <w:rsid w:val="003D7345"/>
    <w:rsid w:val="003E76C9"/>
    <w:rsid w:val="003F48FD"/>
    <w:rsid w:val="004006ED"/>
    <w:rsid w:val="00401D78"/>
    <w:rsid w:val="00403FED"/>
    <w:rsid w:val="004059A6"/>
    <w:rsid w:val="00406669"/>
    <w:rsid w:val="00410612"/>
    <w:rsid w:val="004128D7"/>
    <w:rsid w:val="00412FEC"/>
    <w:rsid w:val="00413536"/>
    <w:rsid w:val="0041773F"/>
    <w:rsid w:val="004206B6"/>
    <w:rsid w:val="00431DF4"/>
    <w:rsid w:val="00432DB4"/>
    <w:rsid w:val="00434D61"/>
    <w:rsid w:val="004419B5"/>
    <w:rsid w:val="0044575B"/>
    <w:rsid w:val="00452651"/>
    <w:rsid w:val="00460F91"/>
    <w:rsid w:val="004610D1"/>
    <w:rsid w:val="0046124C"/>
    <w:rsid w:val="00462616"/>
    <w:rsid w:val="00462823"/>
    <w:rsid w:val="00462B34"/>
    <w:rsid w:val="00462BC4"/>
    <w:rsid w:val="00463259"/>
    <w:rsid w:val="004674D0"/>
    <w:rsid w:val="00470F3F"/>
    <w:rsid w:val="00480C48"/>
    <w:rsid w:val="004832CB"/>
    <w:rsid w:val="004836C9"/>
    <w:rsid w:val="00485734"/>
    <w:rsid w:val="004B35AD"/>
    <w:rsid w:val="004C039A"/>
    <w:rsid w:val="004C335A"/>
    <w:rsid w:val="004C3DDF"/>
    <w:rsid w:val="004C4F5B"/>
    <w:rsid w:val="004D14F5"/>
    <w:rsid w:val="004D3D29"/>
    <w:rsid w:val="004D4F01"/>
    <w:rsid w:val="004E00F5"/>
    <w:rsid w:val="004E5A38"/>
    <w:rsid w:val="004E7B93"/>
    <w:rsid w:val="004F3E7F"/>
    <w:rsid w:val="004F5238"/>
    <w:rsid w:val="00505527"/>
    <w:rsid w:val="00506B09"/>
    <w:rsid w:val="00521F64"/>
    <w:rsid w:val="00523104"/>
    <w:rsid w:val="00524529"/>
    <w:rsid w:val="00524DB4"/>
    <w:rsid w:val="00527534"/>
    <w:rsid w:val="0053018D"/>
    <w:rsid w:val="005308DA"/>
    <w:rsid w:val="005320C9"/>
    <w:rsid w:val="00533103"/>
    <w:rsid w:val="005406BB"/>
    <w:rsid w:val="005424A3"/>
    <w:rsid w:val="00542CEC"/>
    <w:rsid w:val="005434AE"/>
    <w:rsid w:val="0054526B"/>
    <w:rsid w:val="00545AED"/>
    <w:rsid w:val="00547372"/>
    <w:rsid w:val="00547AE1"/>
    <w:rsid w:val="00550FFD"/>
    <w:rsid w:val="005513C0"/>
    <w:rsid w:val="00561357"/>
    <w:rsid w:val="00563463"/>
    <w:rsid w:val="0056390B"/>
    <w:rsid w:val="005717A4"/>
    <w:rsid w:val="005818B8"/>
    <w:rsid w:val="005864A2"/>
    <w:rsid w:val="0059603C"/>
    <w:rsid w:val="00596DCA"/>
    <w:rsid w:val="00597E9F"/>
    <w:rsid w:val="005A6C62"/>
    <w:rsid w:val="005A71E2"/>
    <w:rsid w:val="005B13C1"/>
    <w:rsid w:val="005B1DE2"/>
    <w:rsid w:val="005B69E6"/>
    <w:rsid w:val="005C0FA6"/>
    <w:rsid w:val="005C2500"/>
    <w:rsid w:val="005C2D2F"/>
    <w:rsid w:val="005C3053"/>
    <w:rsid w:val="005C3773"/>
    <w:rsid w:val="005C4768"/>
    <w:rsid w:val="005C692C"/>
    <w:rsid w:val="005D116C"/>
    <w:rsid w:val="005D17F5"/>
    <w:rsid w:val="005D4061"/>
    <w:rsid w:val="005D5EDC"/>
    <w:rsid w:val="005E3802"/>
    <w:rsid w:val="005E6BA9"/>
    <w:rsid w:val="005E7D61"/>
    <w:rsid w:val="005F07BF"/>
    <w:rsid w:val="005F3E97"/>
    <w:rsid w:val="005F68F8"/>
    <w:rsid w:val="006077DB"/>
    <w:rsid w:val="00610F23"/>
    <w:rsid w:val="006140FF"/>
    <w:rsid w:val="00620189"/>
    <w:rsid w:val="00623A14"/>
    <w:rsid w:val="00635669"/>
    <w:rsid w:val="00641C83"/>
    <w:rsid w:val="00641D63"/>
    <w:rsid w:val="00644319"/>
    <w:rsid w:val="0064507E"/>
    <w:rsid w:val="00647FE4"/>
    <w:rsid w:val="00654A79"/>
    <w:rsid w:val="00654E5F"/>
    <w:rsid w:val="00654F1D"/>
    <w:rsid w:val="00660631"/>
    <w:rsid w:val="00661265"/>
    <w:rsid w:val="0066257F"/>
    <w:rsid w:val="006637CD"/>
    <w:rsid w:val="006647EF"/>
    <w:rsid w:val="00667DEB"/>
    <w:rsid w:val="00667DEC"/>
    <w:rsid w:val="00672F5A"/>
    <w:rsid w:val="00675DB7"/>
    <w:rsid w:val="00681685"/>
    <w:rsid w:val="006817B0"/>
    <w:rsid w:val="00685E06"/>
    <w:rsid w:val="00686681"/>
    <w:rsid w:val="006A26F4"/>
    <w:rsid w:val="006A4361"/>
    <w:rsid w:val="006A651D"/>
    <w:rsid w:val="006B0114"/>
    <w:rsid w:val="006B1F1E"/>
    <w:rsid w:val="006B4916"/>
    <w:rsid w:val="006B5E1A"/>
    <w:rsid w:val="006B7B9C"/>
    <w:rsid w:val="006C246A"/>
    <w:rsid w:val="006C514B"/>
    <w:rsid w:val="006C51D6"/>
    <w:rsid w:val="006D1FA7"/>
    <w:rsid w:val="006E1A6B"/>
    <w:rsid w:val="006E5C46"/>
    <w:rsid w:val="006F1995"/>
    <w:rsid w:val="006F2DC5"/>
    <w:rsid w:val="006F2F57"/>
    <w:rsid w:val="006F3029"/>
    <w:rsid w:val="006F6ACF"/>
    <w:rsid w:val="0071012A"/>
    <w:rsid w:val="007148B1"/>
    <w:rsid w:val="00714BA2"/>
    <w:rsid w:val="00720906"/>
    <w:rsid w:val="00721D92"/>
    <w:rsid w:val="00723BC9"/>
    <w:rsid w:val="00726F0E"/>
    <w:rsid w:val="0072761E"/>
    <w:rsid w:val="00734809"/>
    <w:rsid w:val="0074377E"/>
    <w:rsid w:val="00753AAB"/>
    <w:rsid w:val="00757317"/>
    <w:rsid w:val="00757523"/>
    <w:rsid w:val="007612FC"/>
    <w:rsid w:val="00762314"/>
    <w:rsid w:val="007702D6"/>
    <w:rsid w:val="007729F9"/>
    <w:rsid w:val="00774B02"/>
    <w:rsid w:val="007760D4"/>
    <w:rsid w:val="00784EF5"/>
    <w:rsid w:val="00790665"/>
    <w:rsid w:val="00791384"/>
    <w:rsid w:val="00791698"/>
    <w:rsid w:val="00792385"/>
    <w:rsid w:val="007961FE"/>
    <w:rsid w:val="00797715"/>
    <w:rsid w:val="007A0C3E"/>
    <w:rsid w:val="007A5E29"/>
    <w:rsid w:val="007A694B"/>
    <w:rsid w:val="007A7C8D"/>
    <w:rsid w:val="007B0B55"/>
    <w:rsid w:val="007B11FB"/>
    <w:rsid w:val="007C04EC"/>
    <w:rsid w:val="007C18D1"/>
    <w:rsid w:val="007C3039"/>
    <w:rsid w:val="007C651C"/>
    <w:rsid w:val="007C6929"/>
    <w:rsid w:val="007D373F"/>
    <w:rsid w:val="007F1BD0"/>
    <w:rsid w:val="007F3150"/>
    <w:rsid w:val="008046CC"/>
    <w:rsid w:val="008074CE"/>
    <w:rsid w:val="0081265D"/>
    <w:rsid w:val="00820E4C"/>
    <w:rsid w:val="00823715"/>
    <w:rsid w:val="00827F43"/>
    <w:rsid w:val="008303E8"/>
    <w:rsid w:val="00831E0B"/>
    <w:rsid w:val="0083580C"/>
    <w:rsid w:val="00836311"/>
    <w:rsid w:val="008418D2"/>
    <w:rsid w:val="008433B4"/>
    <w:rsid w:val="008461D3"/>
    <w:rsid w:val="00846B1D"/>
    <w:rsid w:val="00847034"/>
    <w:rsid w:val="00851A49"/>
    <w:rsid w:val="00852D70"/>
    <w:rsid w:val="00853373"/>
    <w:rsid w:val="00857BCD"/>
    <w:rsid w:val="008625A7"/>
    <w:rsid w:val="00864779"/>
    <w:rsid w:val="0087341D"/>
    <w:rsid w:val="00874CC4"/>
    <w:rsid w:val="00883098"/>
    <w:rsid w:val="00891C32"/>
    <w:rsid w:val="00892968"/>
    <w:rsid w:val="00893BB3"/>
    <w:rsid w:val="00893D1E"/>
    <w:rsid w:val="00893E28"/>
    <w:rsid w:val="00895926"/>
    <w:rsid w:val="00895E5F"/>
    <w:rsid w:val="008A037A"/>
    <w:rsid w:val="008A13D8"/>
    <w:rsid w:val="008A39F0"/>
    <w:rsid w:val="008A3CBA"/>
    <w:rsid w:val="008A7444"/>
    <w:rsid w:val="008B007A"/>
    <w:rsid w:val="008B349D"/>
    <w:rsid w:val="008B66E0"/>
    <w:rsid w:val="008C03EF"/>
    <w:rsid w:val="008C093C"/>
    <w:rsid w:val="008C71EA"/>
    <w:rsid w:val="008D3AE4"/>
    <w:rsid w:val="008D5DCF"/>
    <w:rsid w:val="008E038D"/>
    <w:rsid w:val="008E385B"/>
    <w:rsid w:val="008E38E0"/>
    <w:rsid w:val="008E3E65"/>
    <w:rsid w:val="008E4020"/>
    <w:rsid w:val="008E73A5"/>
    <w:rsid w:val="008F1B1B"/>
    <w:rsid w:val="008F6CCA"/>
    <w:rsid w:val="008F763A"/>
    <w:rsid w:val="00900D7B"/>
    <w:rsid w:val="009133F5"/>
    <w:rsid w:val="00915632"/>
    <w:rsid w:val="00917239"/>
    <w:rsid w:val="0092614D"/>
    <w:rsid w:val="009269C7"/>
    <w:rsid w:val="009323F8"/>
    <w:rsid w:val="009346DC"/>
    <w:rsid w:val="00936600"/>
    <w:rsid w:val="00937F69"/>
    <w:rsid w:val="00942A31"/>
    <w:rsid w:val="00946249"/>
    <w:rsid w:val="0094656F"/>
    <w:rsid w:val="0095303D"/>
    <w:rsid w:val="00955C5E"/>
    <w:rsid w:val="00961010"/>
    <w:rsid w:val="0096291D"/>
    <w:rsid w:val="0097641B"/>
    <w:rsid w:val="00976474"/>
    <w:rsid w:val="00977B01"/>
    <w:rsid w:val="00982124"/>
    <w:rsid w:val="00984A72"/>
    <w:rsid w:val="00986677"/>
    <w:rsid w:val="00991874"/>
    <w:rsid w:val="0099424E"/>
    <w:rsid w:val="00997AF9"/>
    <w:rsid w:val="009A0154"/>
    <w:rsid w:val="009A0E1E"/>
    <w:rsid w:val="009A1369"/>
    <w:rsid w:val="009A430A"/>
    <w:rsid w:val="009A65EA"/>
    <w:rsid w:val="009B3E45"/>
    <w:rsid w:val="009B6D38"/>
    <w:rsid w:val="009B7ED7"/>
    <w:rsid w:val="009C6094"/>
    <w:rsid w:val="009D2727"/>
    <w:rsid w:val="009D6C15"/>
    <w:rsid w:val="009E3802"/>
    <w:rsid w:val="009E44BD"/>
    <w:rsid w:val="009E6AFD"/>
    <w:rsid w:val="009E799F"/>
    <w:rsid w:val="009F2AEC"/>
    <w:rsid w:val="009F42CD"/>
    <w:rsid w:val="009F75ED"/>
    <w:rsid w:val="00A01549"/>
    <w:rsid w:val="00A07BDE"/>
    <w:rsid w:val="00A10C1B"/>
    <w:rsid w:val="00A1118B"/>
    <w:rsid w:val="00A145C0"/>
    <w:rsid w:val="00A15686"/>
    <w:rsid w:val="00A16240"/>
    <w:rsid w:val="00A20408"/>
    <w:rsid w:val="00A205AB"/>
    <w:rsid w:val="00A21198"/>
    <w:rsid w:val="00A251EF"/>
    <w:rsid w:val="00A3617B"/>
    <w:rsid w:val="00A40B05"/>
    <w:rsid w:val="00A40CE1"/>
    <w:rsid w:val="00A417D7"/>
    <w:rsid w:val="00A43D23"/>
    <w:rsid w:val="00A453C9"/>
    <w:rsid w:val="00A603CA"/>
    <w:rsid w:val="00A61040"/>
    <w:rsid w:val="00A62E0C"/>
    <w:rsid w:val="00A64DBD"/>
    <w:rsid w:val="00A700DB"/>
    <w:rsid w:val="00A73440"/>
    <w:rsid w:val="00A74021"/>
    <w:rsid w:val="00A754F5"/>
    <w:rsid w:val="00A770EE"/>
    <w:rsid w:val="00A83531"/>
    <w:rsid w:val="00A874D1"/>
    <w:rsid w:val="00A92F42"/>
    <w:rsid w:val="00A97122"/>
    <w:rsid w:val="00AA1794"/>
    <w:rsid w:val="00AB1396"/>
    <w:rsid w:val="00AB1BB8"/>
    <w:rsid w:val="00AB6855"/>
    <w:rsid w:val="00AC30DF"/>
    <w:rsid w:val="00AC36BE"/>
    <w:rsid w:val="00AC4C33"/>
    <w:rsid w:val="00AC4CDE"/>
    <w:rsid w:val="00AC5510"/>
    <w:rsid w:val="00AC5EAD"/>
    <w:rsid w:val="00AC6DEE"/>
    <w:rsid w:val="00AD06E2"/>
    <w:rsid w:val="00AD15F6"/>
    <w:rsid w:val="00AD4384"/>
    <w:rsid w:val="00AD4CFF"/>
    <w:rsid w:val="00AD4FCE"/>
    <w:rsid w:val="00AD632F"/>
    <w:rsid w:val="00AE38BB"/>
    <w:rsid w:val="00AE3A7F"/>
    <w:rsid w:val="00AE3F6F"/>
    <w:rsid w:val="00AF1CE6"/>
    <w:rsid w:val="00AF2994"/>
    <w:rsid w:val="00AF323B"/>
    <w:rsid w:val="00AF334D"/>
    <w:rsid w:val="00AF4BDC"/>
    <w:rsid w:val="00AF6032"/>
    <w:rsid w:val="00AF79F1"/>
    <w:rsid w:val="00B04D26"/>
    <w:rsid w:val="00B1015C"/>
    <w:rsid w:val="00B11AD7"/>
    <w:rsid w:val="00B13CA6"/>
    <w:rsid w:val="00B152BA"/>
    <w:rsid w:val="00B170A4"/>
    <w:rsid w:val="00B177CE"/>
    <w:rsid w:val="00B3339D"/>
    <w:rsid w:val="00B35603"/>
    <w:rsid w:val="00B35EB2"/>
    <w:rsid w:val="00B379CF"/>
    <w:rsid w:val="00B439C8"/>
    <w:rsid w:val="00B44B23"/>
    <w:rsid w:val="00B465C8"/>
    <w:rsid w:val="00B53250"/>
    <w:rsid w:val="00B55092"/>
    <w:rsid w:val="00B65496"/>
    <w:rsid w:val="00B65999"/>
    <w:rsid w:val="00B669F9"/>
    <w:rsid w:val="00B67835"/>
    <w:rsid w:val="00B67B4A"/>
    <w:rsid w:val="00B74CFB"/>
    <w:rsid w:val="00B806AA"/>
    <w:rsid w:val="00B90970"/>
    <w:rsid w:val="00B909D7"/>
    <w:rsid w:val="00B910B6"/>
    <w:rsid w:val="00B935B5"/>
    <w:rsid w:val="00B93DFF"/>
    <w:rsid w:val="00B9711D"/>
    <w:rsid w:val="00BA4FB2"/>
    <w:rsid w:val="00BA5488"/>
    <w:rsid w:val="00BA6756"/>
    <w:rsid w:val="00BA7396"/>
    <w:rsid w:val="00BB0ACF"/>
    <w:rsid w:val="00BB6666"/>
    <w:rsid w:val="00BB6884"/>
    <w:rsid w:val="00BC0C92"/>
    <w:rsid w:val="00BC2524"/>
    <w:rsid w:val="00BD27CD"/>
    <w:rsid w:val="00BD35F1"/>
    <w:rsid w:val="00BD64AB"/>
    <w:rsid w:val="00BD7F56"/>
    <w:rsid w:val="00BE1D94"/>
    <w:rsid w:val="00BE3633"/>
    <w:rsid w:val="00BE3E19"/>
    <w:rsid w:val="00BF0903"/>
    <w:rsid w:val="00BF6868"/>
    <w:rsid w:val="00C04337"/>
    <w:rsid w:val="00C05227"/>
    <w:rsid w:val="00C05DA7"/>
    <w:rsid w:val="00C146EA"/>
    <w:rsid w:val="00C21347"/>
    <w:rsid w:val="00C24C4D"/>
    <w:rsid w:val="00C26F04"/>
    <w:rsid w:val="00C3321A"/>
    <w:rsid w:val="00C37A0A"/>
    <w:rsid w:val="00C40C14"/>
    <w:rsid w:val="00C4212F"/>
    <w:rsid w:val="00C453B5"/>
    <w:rsid w:val="00C50C09"/>
    <w:rsid w:val="00C528EC"/>
    <w:rsid w:val="00C54156"/>
    <w:rsid w:val="00C61342"/>
    <w:rsid w:val="00C616A7"/>
    <w:rsid w:val="00C62F82"/>
    <w:rsid w:val="00C6657A"/>
    <w:rsid w:val="00C70A7D"/>
    <w:rsid w:val="00C75A15"/>
    <w:rsid w:val="00C769C8"/>
    <w:rsid w:val="00C77021"/>
    <w:rsid w:val="00C77B32"/>
    <w:rsid w:val="00C86D71"/>
    <w:rsid w:val="00C8770F"/>
    <w:rsid w:val="00C931FE"/>
    <w:rsid w:val="00C9752A"/>
    <w:rsid w:val="00CA37A5"/>
    <w:rsid w:val="00CA7695"/>
    <w:rsid w:val="00CB0C68"/>
    <w:rsid w:val="00CB1CB1"/>
    <w:rsid w:val="00CB3725"/>
    <w:rsid w:val="00CB583D"/>
    <w:rsid w:val="00CC0D7D"/>
    <w:rsid w:val="00CC15BB"/>
    <w:rsid w:val="00CC25DC"/>
    <w:rsid w:val="00CC3B4A"/>
    <w:rsid w:val="00CC6903"/>
    <w:rsid w:val="00CD165D"/>
    <w:rsid w:val="00CD311B"/>
    <w:rsid w:val="00CD40D9"/>
    <w:rsid w:val="00CD44C0"/>
    <w:rsid w:val="00CD78EC"/>
    <w:rsid w:val="00CE480B"/>
    <w:rsid w:val="00CF362E"/>
    <w:rsid w:val="00CF4A33"/>
    <w:rsid w:val="00CF4D98"/>
    <w:rsid w:val="00CF65B4"/>
    <w:rsid w:val="00D02B54"/>
    <w:rsid w:val="00D04089"/>
    <w:rsid w:val="00D0599B"/>
    <w:rsid w:val="00D077C0"/>
    <w:rsid w:val="00D14A1D"/>
    <w:rsid w:val="00D15314"/>
    <w:rsid w:val="00D157BB"/>
    <w:rsid w:val="00D240EE"/>
    <w:rsid w:val="00D251B0"/>
    <w:rsid w:val="00D26F28"/>
    <w:rsid w:val="00D27487"/>
    <w:rsid w:val="00D3175E"/>
    <w:rsid w:val="00D324F6"/>
    <w:rsid w:val="00D377D2"/>
    <w:rsid w:val="00D46169"/>
    <w:rsid w:val="00D46DA5"/>
    <w:rsid w:val="00D47D93"/>
    <w:rsid w:val="00D50533"/>
    <w:rsid w:val="00D50C11"/>
    <w:rsid w:val="00D50D31"/>
    <w:rsid w:val="00D50F18"/>
    <w:rsid w:val="00D52692"/>
    <w:rsid w:val="00D53CEB"/>
    <w:rsid w:val="00D60EA5"/>
    <w:rsid w:val="00D65A59"/>
    <w:rsid w:val="00D6668D"/>
    <w:rsid w:val="00D67113"/>
    <w:rsid w:val="00D6731F"/>
    <w:rsid w:val="00D73A47"/>
    <w:rsid w:val="00D73AC4"/>
    <w:rsid w:val="00D756A3"/>
    <w:rsid w:val="00D810F5"/>
    <w:rsid w:val="00D8363E"/>
    <w:rsid w:val="00D92BDC"/>
    <w:rsid w:val="00D93069"/>
    <w:rsid w:val="00D94856"/>
    <w:rsid w:val="00DA44C3"/>
    <w:rsid w:val="00DB0EEA"/>
    <w:rsid w:val="00DB2759"/>
    <w:rsid w:val="00DB4CDF"/>
    <w:rsid w:val="00DB724E"/>
    <w:rsid w:val="00DB7990"/>
    <w:rsid w:val="00DC261E"/>
    <w:rsid w:val="00DD2C86"/>
    <w:rsid w:val="00DE16F7"/>
    <w:rsid w:val="00DE1B82"/>
    <w:rsid w:val="00DE44AD"/>
    <w:rsid w:val="00DE5DF2"/>
    <w:rsid w:val="00DE7125"/>
    <w:rsid w:val="00DE7A90"/>
    <w:rsid w:val="00DF767B"/>
    <w:rsid w:val="00E05F12"/>
    <w:rsid w:val="00E07B03"/>
    <w:rsid w:val="00E10E7E"/>
    <w:rsid w:val="00E10F1F"/>
    <w:rsid w:val="00E228A2"/>
    <w:rsid w:val="00E25B66"/>
    <w:rsid w:val="00E27B6F"/>
    <w:rsid w:val="00E33742"/>
    <w:rsid w:val="00E43ED2"/>
    <w:rsid w:val="00E46520"/>
    <w:rsid w:val="00E50F64"/>
    <w:rsid w:val="00E54900"/>
    <w:rsid w:val="00E6097A"/>
    <w:rsid w:val="00E62D5F"/>
    <w:rsid w:val="00E65350"/>
    <w:rsid w:val="00E70728"/>
    <w:rsid w:val="00E7091B"/>
    <w:rsid w:val="00E71FE3"/>
    <w:rsid w:val="00E751C2"/>
    <w:rsid w:val="00E76A66"/>
    <w:rsid w:val="00E770CD"/>
    <w:rsid w:val="00E80608"/>
    <w:rsid w:val="00E847F9"/>
    <w:rsid w:val="00E84C4D"/>
    <w:rsid w:val="00E932DD"/>
    <w:rsid w:val="00E97742"/>
    <w:rsid w:val="00EA0698"/>
    <w:rsid w:val="00EA1FE3"/>
    <w:rsid w:val="00EA5068"/>
    <w:rsid w:val="00EA5FB2"/>
    <w:rsid w:val="00EB0FF1"/>
    <w:rsid w:val="00EB3517"/>
    <w:rsid w:val="00EB36C0"/>
    <w:rsid w:val="00EB3ACC"/>
    <w:rsid w:val="00EB633D"/>
    <w:rsid w:val="00EB6A99"/>
    <w:rsid w:val="00EC5651"/>
    <w:rsid w:val="00ED7A72"/>
    <w:rsid w:val="00ED7AAC"/>
    <w:rsid w:val="00EE0F23"/>
    <w:rsid w:val="00EE37DE"/>
    <w:rsid w:val="00EE62D3"/>
    <w:rsid w:val="00EF1310"/>
    <w:rsid w:val="00EF323C"/>
    <w:rsid w:val="00EF62DD"/>
    <w:rsid w:val="00F05027"/>
    <w:rsid w:val="00F1106F"/>
    <w:rsid w:val="00F11519"/>
    <w:rsid w:val="00F12723"/>
    <w:rsid w:val="00F130EC"/>
    <w:rsid w:val="00F15B3C"/>
    <w:rsid w:val="00F15CF8"/>
    <w:rsid w:val="00F213E7"/>
    <w:rsid w:val="00F22555"/>
    <w:rsid w:val="00F23FFC"/>
    <w:rsid w:val="00F25CFA"/>
    <w:rsid w:val="00F30CF5"/>
    <w:rsid w:val="00F326F0"/>
    <w:rsid w:val="00F3373D"/>
    <w:rsid w:val="00F40022"/>
    <w:rsid w:val="00F40ACD"/>
    <w:rsid w:val="00F42B45"/>
    <w:rsid w:val="00F67F0E"/>
    <w:rsid w:val="00F71FF2"/>
    <w:rsid w:val="00F737AC"/>
    <w:rsid w:val="00F773DE"/>
    <w:rsid w:val="00F818B1"/>
    <w:rsid w:val="00F86045"/>
    <w:rsid w:val="00F90118"/>
    <w:rsid w:val="00F9551C"/>
    <w:rsid w:val="00FA1250"/>
    <w:rsid w:val="00FB1665"/>
    <w:rsid w:val="00FB29FC"/>
    <w:rsid w:val="00FB74FE"/>
    <w:rsid w:val="00FC1DBC"/>
    <w:rsid w:val="00FC3AC7"/>
    <w:rsid w:val="00FD16DA"/>
    <w:rsid w:val="00FD1FCD"/>
    <w:rsid w:val="00FD44D7"/>
    <w:rsid w:val="00FD747B"/>
    <w:rsid w:val="00FE05E8"/>
    <w:rsid w:val="00FE69AB"/>
    <w:rsid w:val="00FE7820"/>
    <w:rsid w:val="00FE79B8"/>
    <w:rsid w:val="00FF0406"/>
    <w:rsid w:val="00FF0E96"/>
    <w:rsid w:val="00FF172F"/>
    <w:rsid w:val="01777BF4"/>
    <w:rsid w:val="01BF166D"/>
    <w:rsid w:val="01D14E0A"/>
    <w:rsid w:val="01DA571A"/>
    <w:rsid w:val="022E1921"/>
    <w:rsid w:val="02304E24"/>
    <w:rsid w:val="025517E0"/>
    <w:rsid w:val="029E0CDB"/>
    <w:rsid w:val="02AF69F7"/>
    <w:rsid w:val="02D768B7"/>
    <w:rsid w:val="02E14C48"/>
    <w:rsid w:val="02E45BCC"/>
    <w:rsid w:val="030176FB"/>
    <w:rsid w:val="03087086"/>
    <w:rsid w:val="035E7A94"/>
    <w:rsid w:val="03747A3A"/>
    <w:rsid w:val="03E644F5"/>
    <w:rsid w:val="041B14CC"/>
    <w:rsid w:val="0524197F"/>
    <w:rsid w:val="05313213"/>
    <w:rsid w:val="05405A2B"/>
    <w:rsid w:val="058916A3"/>
    <w:rsid w:val="058A1323"/>
    <w:rsid w:val="05EB00C3"/>
    <w:rsid w:val="06393A45"/>
    <w:rsid w:val="06515869"/>
    <w:rsid w:val="06623584"/>
    <w:rsid w:val="06AA71FC"/>
    <w:rsid w:val="06BE5E9C"/>
    <w:rsid w:val="06BF1720"/>
    <w:rsid w:val="06E076D6"/>
    <w:rsid w:val="081467CE"/>
    <w:rsid w:val="08406399"/>
    <w:rsid w:val="08A3063C"/>
    <w:rsid w:val="08AC34C9"/>
    <w:rsid w:val="08B42AD4"/>
    <w:rsid w:val="08C3786B"/>
    <w:rsid w:val="090707BA"/>
    <w:rsid w:val="09215687"/>
    <w:rsid w:val="09257910"/>
    <w:rsid w:val="09336C26"/>
    <w:rsid w:val="09B6397C"/>
    <w:rsid w:val="09E65607"/>
    <w:rsid w:val="0A596A08"/>
    <w:rsid w:val="0A7814BB"/>
    <w:rsid w:val="0AE07BE6"/>
    <w:rsid w:val="0B63273E"/>
    <w:rsid w:val="0B9A2898"/>
    <w:rsid w:val="0BB978C9"/>
    <w:rsid w:val="0BF132A6"/>
    <w:rsid w:val="0C0679C8"/>
    <w:rsid w:val="0C2D568A"/>
    <w:rsid w:val="0C3C461F"/>
    <w:rsid w:val="0CA77552"/>
    <w:rsid w:val="0CB50A66"/>
    <w:rsid w:val="0CBA0771"/>
    <w:rsid w:val="0D277AA0"/>
    <w:rsid w:val="0D2C3F28"/>
    <w:rsid w:val="0DC17C9E"/>
    <w:rsid w:val="0E324ADA"/>
    <w:rsid w:val="0E5E559E"/>
    <w:rsid w:val="0E6352A9"/>
    <w:rsid w:val="0E79744D"/>
    <w:rsid w:val="0F033B2E"/>
    <w:rsid w:val="0F2862EC"/>
    <w:rsid w:val="0F752B68"/>
    <w:rsid w:val="0FF40EB8"/>
    <w:rsid w:val="101A497B"/>
    <w:rsid w:val="10216504"/>
    <w:rsid w:val="1025078D"/>
    <w:rsid w:val="10281712"/>
    <w:rsid w:val="105C2E66"/>
    <w:rsid w:val="10A27D57"/>
    <w:rsid w:val="1104237A"/>
    <w:rsid w:val="11483D68"/>
    <w:rsid w:val="117E09BE"/>
    <w:rsid w:val="11EC0FF2"/>
    <w:rsid w:val="11F10CFD"/>
    <w:rsid w:val="121F0548"/>
    <w:rsid w:val="1254771D"/>
    <w:rsid w:val="12995C93"/>
    <w:rsid w:val="12BF484E"/>
    <w:rsid w:val="131E2669"/>
    <w:rsid w:val="13270D7A"/>
    <w:rsid w:val="132A1CFF"/>
    <w:rsid w:val="13B10CDE"/>
    <w:rsid w:val="13E93037"/>
    <w:rsid w:val="14877A3D"/>
    <w:rsid w:val="148C60C3"/>
    <w:rsid w:val="14B43A04"/>
    <w:rsid w:val="15501684"/>
    <w:rsid w:val="157D344D"/>
    <w:rsid w:val="15C164C0"/>
    <w:rsid w:val="16797E6D"/>
    <w:rsid w:val="16BB4159"/>
    <w:rsid w:val="16E21E1B"/>
    <w:rsid w:val="172A220F"/>
    <w:rsid w:val="174E6F4B"/>
    <w:rsid w:val="17581A59"/>
    <w:rsid w:val="18000F6D"/>
    <w:rsid w:val="18033DDD"/>
    <w:rsid w:val="18A10AF7"/>
    <w:rsid w:val="18E13ADF"/>
    <w:rsid w:val="19505417"/>
    <w:rsid w:val="199A0D0F"/>
    <w:rsid w:val="19B10934"/>
    <w:rsid w:val="19BD4746"/>
    <w:rsid w:val="19ED7494"/>
    <w:rsid w:val="1A287679"/>
    <w:rsid w:val="1A6D6AE8"/>
    <w:rsid w:val="1A95442A"/>
    <w:rsid w:val="1AFF18DB"/>
    <w:rsid w:val="1B0A7C6C"/>
    <w:rsid w:val="1B1A7F06"/>
    <w:rsid w:val="1B4048C2"/>
    <w:rsid w:val="1B761519"/>
    <w:rsid w:val="1B8462B0"/>
    <w:rsid w:val="1BC85AA0"/>
    <w:rsid w:val="1BDA123E"/>
    <w:rsid w:val="1BE10BC8"/>
    <w:rsid w:val="1BFB4FF6"/>
    <w:rsid w:val="1C12049E"/>
    <w:rsid w:val="1C1A7AA9"/>
    <w:rsid w:val="1C384E5A"/>
    <w:rsid w:val="1C5046FF"/>
    <w:rsid w:val="1CB112A1"/>
    <w:rsid w:val="1CEA6E7C"/>
    <w:rsid w:val="1CF14289"/>
    <w:rsid w:val="1D8D1F09"/>
    <w:rsid w:val="1DAB6F3A"/>
    <w:rsid w:val="1E9B20C6"/>
    <w:rsid w:val="1EDD2B2F"/>
    <w:rsid w:val="1EFE68E7"/>
    <w:rsid w:val="1F011A6A"/>
    <w:rsid w:val="1F4437D9"/>
    <w:rsid w:val="20022912"/>
    <w:rsid w:val="207F3560"/>
    <w:rsid w:val="212152E8"/>
    <w:rsid w:val="213D6E16"/>
    <w:rsid w:val="217A33F8"/>
    <w:rsid w:val="21B14BD7"/>
    <w:rsid w:val="223573AF"/>
    <w:rsid w:val="22444146"/>
    <w:rsid w:val="224B1552"/>
    <w:rsid w:val="226A1E07"/>
    <w:rsid w:val="22A83E6A"/>
    <w:rsid w:val="22A918EC"/>
    <w:rsid w:val="230B288A"/>
    <w:rsid w:val="230D1610"/>
    <w:rsid w:val="23D7455C"/>
    <w:rsid w:val="242C1A68"/>
    <w:rsid w:val="244A1018"/>
    <w:rsid w:val="24D740FF"/>
    <w:rsid w:val="24FB0E3B"/>
    <w:rsid w:val="25290686"/>
    <w:rsid w:val="256E7AF5"/>
    <w:rsid w:val="25760785"/>
    <w:rsid w:val="257B138A"/>
    <w:rsid w:val="25CA498C"/>
    <w:rsid w:val="25D2561C"/>
    <w:rsid w:val="26307BB3"/>
    <w:rsid w:val="263E6EC9"/>
    <w:rsid w:val="264A075D"/>
    <w:rsid w:val="26F92E80"/>
    <w:rsid w:val="27125FA8"/>
    <w:rsid w:val="276F2ABE"/>
    <w:rsid w:val="27762449"/>
    <w:rsid w:val="2794527C"/>
    <w:rsid w:val="27E2757A"/>
    <w:rsid w:val="27EE4691"/>
    <w:rsid w:val="27FB5F25"/>
    <w:rsid w:val="28A63E40"/>
    <w:rsid w:val="28B0474F"/>
    <w:rsid w:val="28B50BD7"/>
    <w:rsid w:val="28C27EED"/>
    <w:rsid w:val="28DC6898"/>
    <w:rsid w:val="28DF1A1B"/>
    <w:rsid w:val="28E0749D"/>
    <w:rsid w:val="29423CBE"/>
    <w:rsid w:val="296C7081"/>
    <w:rsid w:val="299F65D6"/>
    <w:rsid w:val="29D457AB"/>
    <w:rsid w:val="29DD3EBD"/>
    <w:rsid w:val="2A2E29C2"/>
    <w:rsid w:val="2A5A4BE5"/>
    <w:rsid w:val="2B305A68"/>
    <w:rsid w:val="2B3247EE"/>
    <w:rsid w:val="2C283A81"/>
    <w:rsid w:val="2C31308C"/>
    <w:rsid w:val="2C676DE9"/>
    <w:rsid w:val="2CA06BC3"/>
    <w:rsid w:val="2CA14645"/>
    <w:rsid w:val="2CF653D4"/>
    <w:rsid w:val="2D455153"/>
    <w:rsid w:val="2E452AF7"/>
    <w:rsid w:val="2EBF49BF"/>
    <w:rsid w:val="2EF16493"/>
    <w:rsid w:val="2EF9389F"/>
    <w:rsid w:val="2F4B7E26"/>
    <w:rsid w:val="2F6915D5"/>
    <w:rsid w:val="2F9B0EAA"/>
    <w:rsid w:val="2FA14FB2"/>
    <w:rsid w:val="2FA5723B"/>
    <w:rsid w:val="2FB77156"/>
    <w:rsid w:val="2FCC1679"/>
    <w:rsid w:val="301B4C7C"/>
    <w:rsid w:val="30CE7FA2"/>
    <w:rsid w:val="30E730CB"/>
    <w:rsid w:val="31091081"/>
    <w:rsid w:val="3157337F"/>
    <w:rsid w:val="315C5288"/>
    <w:rsid w:val="31676E9C"/>
    <w:rsid w:val="319A2B6E"/>
    <w:rsid w:val="31E843CD"/>
    <w:rsid w:val="320B4127"/>
    <w:rsid w:val="32863A70"/>
    <w:rsid w:val="33521EC0"/>
    <w:rsid w:val="33A928CE"/>
    <w:rsid w:val="33BD156F"/>
    <w:rsid w:val="33C83183"/>
    <w:rsid w:val="34257C99"/>
    <w:rsid w:val="34371239"/>
    <w:rsid w:val="3473581A"/>
    <w:rsid w:val="348E1C47"/>
    <w:rsid w:val="34E8105C"/>
    <w:rsid w:val="34F23B6A"/>
    <w:rsid w:val="350C2516"/>
    <w:rsid w:val="35C806CA"/>
    <w:rsid w:val="36142D48"/>
    <w:rsid w:val="361F6B5B"/>
    <w:rsid w:val="36584736"/>
    <w:rsid w:val="369F70A9"/>
    <w:rsid w:val="36BF53DF"/>
    <w:rsid w:val="376400EB"/>
    <w:rsid w:val="37684573"/>
    <w:rsid w:val="37B336EE"/>
    <w:rsid w:val="38065415"/>
    <w:rsid w:val="3860038E"/>
    <w:rsid w:val="389F2071"/>
    <w:rsid w:val="38EE7BF2"/>
    <w:rsid w:val="39003390"/>
    <w:rsid w:val="393C0FF6"/>
    <w:rsid w:val="39530C1B"/>
    <w:rsid w:val="397F4F63"/>
    <w:rsid w:val="39AC6D2C"/>
    <w:rsid w:val="39BB7346"/>
    <w:rsid w:val="39E066F9"/>
    <w:rsid w:val="3A0045B7"/>
    <w:rsid w:val="3A2669F5"/>
    <w:rsid w:val="3A2D6380"/>
    <w:rsid w:val="3A8D769E"/>
    <w:rsid w:val="3AA472C4"/>
    <w:rsid w:val="3ABD5C6F"/>
    <w:rsid w:val="3AD26B0E"/>
    <w:rsid w:val="3B8C17C0"/>
    <w:rsid w:val="3B9B1DDA"/>
    <w:rsid w:val="3BB62604"/>
    <w:rsid w:val="3BCD002B"/>
    <w:rsid w:val="3C3022CE"/>
    <w:rsid w:val="3C60501B"/>
    <w:rsid w:val="3CF62F90"/>
    <w:rsid w:val="3D9E5D28"/>
    <w:rsid w:val="3E322D18"/>
    <w:rsid w:val="3ED24E20"/>
    <w:rsid w:val="3EF25354"/>
    <w:rsid w:val="3F5462F2"/>
    <w:rsid w:val="3F6A6298"/>
    <w:rsid w:val="3F9F2EEF"/>
    <w:rsid w:val="3FA937FE"/>
    <w:rsid w:val="401818B4"/>
    <w:rsid w:val="40387BEA"/>
    <w:rsid w:val="40826D65"/>
    <w:rsid w:val="40BB01C3"/>
    <w:rsid w:val="40C21D4C"/>
    <w:rsid w:val="411D1161"/>
    <w:rsid w:val="415747BE"/>
    <w:rsid w:val="41E221A4"/>
    <w:rsid w:val="41F411C5"/>
    <w:rsid w:val="42120775"/>
    <w:rsid w:val="42C924A2"/>
    <w:rsid w:val="432F1E46"/>
    <w:rsid w:val="433901D7"/>
    <w:rsid w:val="43554284"/>
    <w:rsid w:val="43B91DAA"/>
    <w:rsid w:val="441930C8"/>
    <w:rsid w:val="441F174E"/>
    <w:rsid w:val="448B2102"/>
    <w:rsid w:val="44C125DD"/>
    <w:rsid w:val="454959B9"/>
    <w:rsid w:val="45520847"/>
    <w:rsid w:val="4584231A"/>
    <w:rsid w:val="4586581D"/>
    <w:rsid w:val="458D51A8"/>
    <w:rsid w:val="45BB49F3"/>
    <w:rsid w:val="45C1217F"/>
    <w:rsid w:val="45CA500D"/>
    <w:rsid w:val="46431454"/>
    <w:rsid w:val="46B3080E"/>
    <w:rsid w:val="46DD1652"/>
    <w:rsid w:val="47307DD7"/>
    <w:rsid w:val="47423575"/>
    <w:rsid w:val="478C04F1"/>
    <w:rsid w:val="47BF63C2"/>
    <w:rsid w:val="47C118C5"/>
    <w:rsid w:val="47C615D0"/>
    <w:rsid w:val="47D01EDF"/>
    <w:rsid w:val="48D43D0B"/>
    <w:rsid w:val="48E63C26"/>
    <w:rsid w:val="493B1131"/>
    <w:rsid w:val="49B145F3"/>
    <w:rsid w:val="4A18309E"/>
    <w:rsid w:val="4A1F4C27"/>
    <w:rsid w:val="4A4E3578"/>
    <w:rsid w:val="4AC9763E"/>
    <w:rsid w:val="4AE414ED"/>
    <w:rsid w:val="4AE74670"/>
    <w:rsid w:val="4B064F25"/>
    <w:rsid w:val="4B493410"/>
    <w:rsid w:val="4B4E7897"/>
    <w:rsid w:val="4B626538"/>
    <w:rsid w:val="4C15185F"/>
    <w:rsid w:val="4C473333"/>
    <w:rsid w:val="4C54044A"/>
    <w:rsid w:val="4C850C19"/>
    <w:rsid w:val="4CDC1628"/>
    <w:rsid w:val="4CE13531"/>
    <w:rsid w:val="4D1C4610"/>
    <w:rsid w:val="4DA335EF"/>
    <w:rsid w:val="4DB56D8D"/>
    <w:rsid w:val="4DE26957"/>
    <w:rsid w:val="4E7A7DCF"/>
    <w:rsid w:val="4EF6519A"/>
    <w:rsid w:val="4EFB1622"/>
    <w:rsid w:val="4F170F52"/>
    <w:rsid w:val="4F5A163C"/>
    <w:rsid w:val="4F722566"/>
    <w:rsid w:val="4FCF4E7E"/>
    <w:rsid w:val="501320EF"/>
    <w:rsid w:val="50242389"/>
    <w:rsid w:val="505F0EE9"/>
    <w:rsid w:val="50750E8F"/>
    <w:rsid w:val="507D3D1D"/>
    <w:rsid w:val="50C54111"/>
    <w:rsid w:val="50C92B17"/>
    <w:rsid w:val="50DD17B8"/>
    <w:rsid w:val="513534CB"/>
    <w:rsid w:val="51391ED1"/>
    <w:rsid w:val="514B566F"/>
    <w:rsid w:val="517C5E3E"/>
    <w:rsid w:val="518E73DD"/>
    <w:rsid w:val="51CA5F3D"/>
    <w:rsid w:val="51E4236A"/>
    <w:rsid w:val="51EF617D"/>
    <w:rsid w:val="51F03BFE"/>
    <w:rsid w:val="5204289F"/>
    <w:rsid w:val="52154D37"/>
    <w:rsid w:val="52432384"/>
    <w:rsid w:val="52EA6014"/>
    <w:rsid w:val="53275B98"/>
    <w:rsid w:val="533A7098"/>
    <w:rsid w:val="53400FA2"/>
    <w:rsid w:val="53844015"/>
    <w:rsid w:val="53940A2C"/>
    <w:rsid w:val="5408577B"/>
    <w:rsid w:val="54211915"/>
    <w:rsid w:val="54704F17"/>
    <w:rsid w:val="54795826"/>
    <w:rsid w:val="54836136"/>
    <w:rsid w:val="54C52422"/>
    <w:rsid w:val="54EE1F62"/>
    <w:rsid w:val="552072B9"/>
    <w:rsid w:val="55652BC4"/>
    <w:rsid w:val="55966EF8"/>
    <w:rsid w:val="55C909CB"/>
    <w:rsid w:val="55F1630D"/>
    <w:rsid w:val="55F47291"/>
    <w:rsid w:val="560817B5"/>
    <w:rsid w:val="563325F9"/>
    <w:rsid w:val="56707EE0"/>
    <w:rsid w:val="5683587B"/>
    <w:rsid w:val="569C67A5"/>
    <w:rsid w:val="56D57C04"/>
    <w:rsid w:val="571D7FF8"/>
    <w:rsid w:val="574D65C9"/>
    <w:rsid w:val="579D764D"/>
    <w:rsid w:val="57C16588"/>
    <w:rsid w:val="580402F6"/>
    <w:rsid w:val="5889054F"/>
    <w:rsid w:val="58AC780A"/>
    <w:rsid w:val="58D21C48"/>
    <w:rsid w:val="591D6844"/>
    <w:rsid w:val="599F5B19"/>
    <w:rsid w:val="59E00B01"/>
    <w:rsid w:val="5A0D614D"/>
    <w:rsid w:val="5A22286F"/>
    <w:rsid w:val="5A3F7C21"/>
    <w:rsid w:val="5A8C449C"/>
    <w:rsid w:val="5AC05BF0"/>
    <w:rsid w:val="5B251198"/>
    <w:rsid w:val="5B74479A"/>
    <w:rsid w:val="5BAD7DF7"/>
    <w:rsid w:val="5BB12F7A"/>
    <w:rsid w:val="5BBD2610"/>
    <w:rsid w:val="5C044F83"/>
    <w:rsid w:val="5C3C41E3"/>
    <w:rsid w:val="5C753FBD"/>
    <w:rsid w:val="5CA6258E"/>
    <w:rsid w:val="5CBB2533"/>
    <w:rsid w:val="5D0F1FBD"/>
    <w:rsid w:val="5D7E2271"/>
    <w:rsid w:val="5D805774"/>
    <w:rsid w:val="5D99089C"/>
    <w:rsid w:val="5DE35818"/>
    <w:rsid w:val="5E074753"/>
    <w:rsid w:val="5E0943D3"/>
    <w:rsid w:val="5E186BEC"/>
    <w:rsid w:val="5E3E26AF"/>
    <w:rsid w:val="5E6B0BF4"/>
    <w:rsid w:val="5E712AFE"/>
    <w:rsid w:val="5E8C49AC"/>
    <w:rsid w:val="5EB522EE"/>
    <w:rsid w:val="5EC21603"/>
    <w:rsid w:val="5EEC0249"/>
    <w:rsid w:val="5F1F779F"/>
    <w:rsid w:val="5F28482B"/>
    <w:rsid w:val="5F2D4536"/>
    <w:rsid w:val="5F374E45"/>
    <w:rsid w:val="5FAD4A84"/>
    <w:rsid w:val="5FC559AE"/>
    <w:rsid w:val="601644B3"/>
    <w:rsid w:val="60495F87"/>
    <w:rsid w:val="60665537"/>
    <w:rsid w:val="606F03C5"/>
    <w:rsid w:val="60BA173E"/>
    <w:rsid w:val="610905C4"/>
    <w:rsid w:val="61747C73"/>
    <w:rsid w:val="620826E5"/>
    <w:rsid w:val="62C9149E"/>
    <w:rsid w:val="62D27BAF"/>
    <w:rsid w:val="639456EF"/>
    <w:rsid w:val="639F3A80"/>
    <w:rsid w:val="63BB7B2D"/>
    <w:rsid w:val="63EF4B04"/>
    <w:rsid w:val="646215BF"/>
    <w:rsid w:val="64702AD3"/>
    <w:rsid w:val="64725FD6"/>
    <w:rsid w:val="648E5907"/>
    <w:rsid w:val="64E40894"/>
    <w:rsid w:val="654805B8"/>
    <w:rsid w:val="65D14C99"/>
    <w:rsid w:val="67305EDA"/>
    <w:rsid w:val="67BE0FC1"/>
    <w:rsid w:val="67DA506E"/>
    <w:rsid w:val="68122C4A"/>
    <w:rsid w:val="689E60B1"/>
    <w:rsid w:val="68B07650"/>
    <w:rsid w:val="68CC36FD"/>
    <w:rsid w:val="68DB5F16"/>
    <w:rsid w:val="68FE51D1"/>
    <w:rsid w:val="68FF2C52"/>
    <w:rsid w:val="697D3521"/>
    <w:rsid w:val="699F6F59"/>
    <w:rsid w:val="69DA0037"/>
    <w:rsid w:val="6A177E9C"/>
    <w:rsid w:val="6A586707"/>
    <w:rsid w:val="6AB76720"/>
    <w:rsid w:val="6B153166"/>
    <w:rsid w:val="6B2931DC"/>
    <w:rsid w:val="6B531E22"/>
    <w:rsid w:val="6B861377"/>
    <w:rsid w:val="6BE4390F"/>
    <w:rsid w:val="6BFF57BE"/>
    <w:rsid w:val="6C0463C2"/>
    <w:rsid w:val="6C0576C7"/>
    <w:rsid w:val="6C077347"/>
    <w:rsid w:val="6C423CA9"/>
    <w:rsid w:val="6CDD1929"/>
    <w:rsid w:val="6CE56D35"/>
    <w:rsid w:val="6D064CEC"/>
    <w:rsid w:val="6D36583B"/>
    <w:rsid w:val="6DDC3A4A"/>
    <w:rsid w:val="6ED77165"/>
    <w:rsid w:val="6F83507F"/>
    <w:rsid w:val="6F973D20"/>
    <w:rsid w:val="6FFE024C"/>
    <w:rsid w:val="703219A0"/>
    <w:rsid w:val="703A6DAC"/>
    <w:rsid w:val="709A00CB"/>
    <w:rsid w:val="70AC7546"/>
    <w:rsid w:val="70CD1B9F"/>
    <w:rsid w:val="70FE5BF1"/>
    <w:rsid w:val="710D4B86"/>
    <w:rsid w:val="71224B2C"/>
    <w:rsid w:val="719360E4"/>
    <w:rsid w:val="71C07EAD"/>
    <w:rsid w:val="71FC6A0D"/>
    <w:rsid w:val="720A7028"/>
    <w:rsid w:val="720E5A2E"/>
    <w:rsid w:val="72935C87"/>
    <w:rsid w:val="72993414"/>
    <w:rsid w:val="72AD250E"/>
    <w:rsid w:val="72FF663B"/>
    <w:rsid w:val="730F0E54"/>
    <w:rsid w:val="739C3F3B"/>
    <w:rsid w:val="74321EB0"/>
    <w:rsid w:val="74501460"/>
    <w:rsid w:val="745820F0"/>
    <w:rsid w:val="747B5B27"/>
    <w:rsid w:val="74D43C38"/>
    <w:rsid w:val="756F513B"/>
    <w:rsid w:val="7585185D"/>
    <w:rsid w:val="75E450FA"/>
    <w:rsid w:val="75ED2186"/>
    <w:rsid w:val="76645648"/>
    <w:rsid w:val="766E39D9"/>
    <w:rsid w:val="76706EDC"/>
    <w:rsid w:val="76725C62"/>
    <w:rsid w:val="76910A96"/>
    <w:rsid w:val="769A13A5"/>
    <w:rsid w:val="76A154AD"/>
    <w:rsid w:val="76A209B0"/>
    <w:rsid w:val="76E75C21"/>
    <w:rsid w:val="772C5091"/>
    <w:rsid w:val="7733029F"/>
    <w:rsid w:val="77334A1B"/>
    <w:rsid w:val="778F5135"/>
    <w:rsid w:val="77C16C09"/>
    <w:rsid w:val="77CA1A97"/>
    <w:rsid w:val="78240EAC"/>
    <w:rsid w:val="785D3204"/>
    <w:rsid w:val="78711EA5"/>
    <w:rsid w:val="78A87E00"/>
    <w:rsid w:val="78B95B1C"/>
    <w:rsid w:val="79113FAC"/>
    <w:rsid w:val="792B4B56"/>
    <w:rsid w:val="792D38DD"/>
    <w:rsid w:val="793D3B77"/>
    <w:rsid w:val="796727BD"/>
    <w:rsid w:val="799E4E95"/>
    <w:rsid w:val="79C42B56"/>
    <w:rsid w:val="7AB80E65"/>
    <w:rsid w:val="7AD1070A"/>
    <w:rsid w:val="7B261499"/>
    <w:rsid w:val="7B8B33BC"/>
    <w:rsid w:val="7B9D23DC"/>
    <w:rsid w:val="7CE271F0"/>
    <w:rsid w:val="7CE50175"/>
    <w:rsid w:val="7D1E15D4"/>
    <w:rsid w:val="7D3E1B08"/>
    <w:rsid w:val="7D7776E4"/>
    <w:rsid w:val="7D8B6384"/>
    <w:rsid w:val="7D8D1888"/>
    <w:rsid w:val="7D9F5025"/>
    <w:rsid w:val="7DCB29F1"/>
    <w:rsid w:val="7E3855A4"/>
    <w:rsid w:val="7E410432"/>
    <w:rsid w:val="7E926F37"/>
    <w:rsid w:val="7F4A08E4"/>
    <w:rsid w:val="7F4F4D6C"/>
    <w:rsid w:val="7FD37543"/>
    <w:rsid w:val="7FD604C8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qFormat="1" w:uiPriority="99" w:semiHidden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iPriority="99" w:semiHidden="0" w:name="List Bullet"/>
    <w:lsdException w:qFormat="1" w:uiPriority="99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qFormat="1" w:unhideWhenUsed="0" w:uiPriority="0" w:semiHidden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qFormat="1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</w:pPr>
    <w:rPr>
      <w:rFonts w:ascii="Calibri" w:hAnsi="Calibri" w:eastAsia="黑体" w:cs="Arial"/>
      <w:sz w:val="16"/>
      <w:lang w:val="en-US" w:eastAsia="zh-CN" w:bidi="ar-SA"/>
    </w:rPr>
  </w:style>
  <w:style w:type="paragraph" w:styleId="2">
    <w:name w:val="heading 1"/>
    <w:basedOn w:val="1"/>
    <w:next w:val="1"/>
    <w:link w:val="43"/>
    <w:qFormat/>
    <w:uiPriority w:val="0"/>
    <w:pPr>
      <w:pageBreakBefore/>
      <w:widowControl/>
      <w:numPr>
        <w:ilvl w:val="0"/>
        <w:numId w:val="1"/>
      </w:numPr>
      <w:pBdr>
        <w:top w:val="single" w:color="auto" w:sz="48" w:space="1"/>
      </w:pBdr>
      <w:spacing w:before="480" w:after="720" w:line="240" w:lineRule="auto"/>
      <w:ind w:right="180" w:rightChars="100"/>
      <w:contextualSpacing/>
      <w:outlineLvl w:val="0"/>
    </w:pPr>
    <w:rPr>
      <w:rFonts w:ascii="微软雅黑" w:hAnsi="微软雅黑" w:eastAsia="微软雅黑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42"/>
    <w:qFormat/>
    <w:uiPriority w:val="0"/>
    <w:pPr>
      <w:keepNext/>
      <w:widowControl/>
      <w:numPr>
        <w:ilvl w:val="1"/>
        <w:numId w:val="1"/>
      </w:numPr>
      <w:pBdr>
        <w:top w:val="single" w:color="auto" w:sz="18" w:space="1"/>
        <w:bottom w:val="single" w:color="auto" w:sz="6" w:space="1"/>
      </w:pBdr>
      <w:spacing w:before="480" w:after="120" w:line="360" w:lineRule="auto"/>
      <w:outlineLvl w:val="1"/>
    </w:pPr>
    <w:rPr>
      <w:b/>
      <w:bCs/>
      <w:sz w:val="28"/>
      <w:szCs w:val="32"/>
    </w:rPr>
  </w:style>
  <w:style w:type="paragraph" w:styleId="4">
    <w:name w:val="heading 3"/>
    <w:basedOn w:val="1"/>
    <w:next w:val="1"/>
    <w:link w:val="44"/>
    <w:qFormat/>
    <w:uiPriority w:val="0"/>
    <w:pPr>
      <w:widowControl/>
      <w:numPr>
        <w:ilvl w:val="2"/>
        <w:numId w:val="1"/>
      </w:numPr>
      <w:spacing w:after="240"/>
      <w:ind w:right="180" w:rightChars="100"/>
      <w:outlineLvl w:val="2"/>
    </w:pPr>
    <w:rPr>
      <w:rFonts w:ascii="微软雅黑" w:hAnsi="微软雅黑" w:eastAsia="微软雅黑"/>
      <w:b/>
      <w:sz w:val="24"/>
      <w:szCs w:val="26"/>
    </w:rPr>
  </w:style>
  <w:style w:type="paragraph" w:styleId="5">
    <w:name w:val="heading 4"/>
    <w:basedOn w:val="1"/>
    <w:next w:val="1"/>
    <w:link w:val="45"/>
    <w:qFormat/>
    <w:uiPriority w:val="0"/>
    <w:pPr>
      <w:keepNext/>
      <w:keepLines/>
      <w:widowControl/>
      <w:numPr>
        <w:ilvl w:val="3"/>
        <w:numId w:val="1"/>
      </w:numPr>
      <w:spacing w:before="240" w:after="240"/>
      <w:outlineLvl w:val="3"/>
    </w:pPr>
    <w:rPr>
      <w:rFonts w:ascii="微软雅黑" w:hAnsi="微软雅黑" w:eastAsia="微软雅黑"/>
      <w:b/>
      <w:bCs/>
      <w:snapToGrid w:val="0"/>
      <w:sz w:val="20"/>
      <w:szCs w:val="28"/>
    </w:rPr>
  </w:style>
  <w:style w:type="paragraph" w:styleId="6">
    <w:name w:val="heading 5"/>
    <w:basedOn w:val="1"/>
    <w:next w:val="1"/>
    <w:link w:val="51"/>
    <w:qFormat/>
    <w:uiPriority w:val="0"/>
    <w:pPr>
      <w:widowControl/>
      <w:numPr>
        <w:ilvl w:val="4"/>
        <w:numId w:val="1"/>
      </w:numPr>
      <w:spacing w:before="240" w:after="60" w:line="360" w:lineRule="auto"/>
      <w:outlineLvl w:val="4"/>
    </w:pPr>
    <w:rPr>
      <w:rFonts w:ascii="Arial" w:hAnsi="Arial" w:eastAsia="微软雅黑"/>
      <w:b/>
      <w:sz w:val="22"/>
    </w:rPr>
  </w:style>
  <w:style w:type="paragraph" w:styleId="7">
    <w:name w:val="heading 6"/>
    <w:basedOn w:val="1"/>
    <w:next w:val="1"/>
    <w:link w:val="52"/>
    <w:qFormat/>
    <w:uiPriority w:val="0"/>
    <w:pPr>
      <w:widowControl/>
      <w:tabs>
        <w:tab w:val="left" w:pos="360"/>
      </w:tabs>
      <w:spacing w:before="240" w:after="60" w:line="360" w:lineRule="auto"/>
      <w:ind w:left="1152" w:hanging="1152" w:hangingChars="200"/>
      <w:outlineLvl w:val="5"/>
    </w:pPr>
    <w:rPr>
      <w:rFonts w:ascii="Arial" w:hAnsi="Arial" w:eastAsia="宋体"/>
      <w:b/>
      <w:i/>
      <w:sz w:val="22"/>
    </w:rPr>
  </w:style>
  <w:style w:type="paragraph" w:styleId="8">
    <w:name w:val="heading 7"/>
    <w:basedOn w:val="1"/>
    <w:next w:val="1"/>
    <w:link w:val="53"/>
    <w:qFormat/>
    <w:uiPriority w:val="0"/>
    <w:pPr>
      <w:widowControl/>
      <w:spacing w:before="240" w:after="60" w:line="360" w:lineRule="auto"/>
      <w:ind w:left="1296" w:hanging="1296"/>
      <w:outlineLvl w:val="6"/>
    </w:pPr>
    <w:rPr>
      <w:rFonts w:ascii="Arial" w:hAnsi="Arial" w:eastAsia="宋体"/>
      <w:b/>
      <w:sz w:val="24"/>
    </w:rPr>
  </w:style>
  <w:style w:type="paragraph" w:styleId="9">
    <w:name w:val="heading 8"/>
    <w:basedOn w:val="1"/>
    <w:next w:val="1"/>
    <w:link w:val="54"/>
    <w:qFormat/>
    <w:uiPriority w:val="0"/>
    <w:pPr>
      <w:widowControl/>
      <w:spacing w:before="240" w:after="60" w:line="360" w:lineRule="auto"/>
      <w:ind w:left="1440" w:hanging="1440"/>
      <w:outlineLvl w:val="7"/>
    </w:pPr>
    <w:rPr>
      <w:rFonts w:ascii="Arial" w:hAnsi="Arial" w:eastAsia="宋体"/>
      <w:b/>
      <w:i/>
      <w:sz w:val="24"/>
    </w:rPr>
  </w:style>
  <w:style w:type="paragraph" w:styleId="10">
    <w:name w:val="heading 9"/>
    <w:basedOn w:val="1"/>
    <w:next w:val="1"/>
    <w:link w:val="55"/>
    <w:qFormat/>
    <w:uiPriority w:val="0"/>
    <w:pPr>
      <w:widowControl/>
      <w:spacing w:before="240" w:after="60" w:line="360" w:lineRule="auto"/>
      <w:ind w:left="1584" w:hanging="1584"/>
      <w:outlineLvl w:val="8"/>
    </w:pPr>
    <w:rPr>
      <w:rFonts w:ascii="Arial" w:hAnsi="Arial" w:eastAsia="宋体"/>
      <w:b/>
      <w:i/>
    </w:rPr>
  </w:style>
  <w:style w:type="character" w:default="1" w:styleId="28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List Number"/>
    <w:basedOn w:val="1"/>
    <w:unhideWhenUsed/>
    <w:qFormat/>
    <w:uiPriority w:val="99"/>
    <w:pPr>
      <w:numPr>
        <w:ilvl w:val="0"/>
        <w:numId w:val="2"/>
      </w:numPr>
      <w:tabs>
        <w:tab w:val="left" w:pos="360"/>
      </w:tabs>
      <w:spacing w:line="240" w:lineRule="auto"/>
      <w:contextualSpacing/>
    </w:pPr>
    <w:rPr>
      <w:rFonts w:eastAsia="Hei"/>
    </w:rPr>
  </w:style>
  <w:style w:type="paragraph" w:styleId="12">
    <w:name w:val="Normal Indent"/>
    <w:basedOn w:val="13"/>
    <w:unhideWhenUsed/>
    <w:qFormat/>
    <w:uiPriority w:val="99"/>
  </w:style>
  <w:style w:type="paragraph" w:styleId="13">
    <w:name w:val="Body Text"/>
    <w:basedOn w:val="1"/>
    <w:link w:val="41"/>
    <w:unhideWhenUsed/>
    <w:qFormat/>
    <w:uiPriority w:val="0"/>
    <w:pPr>
      <w:spacing w:after="120"/>
    </w:pPr>
  </w:style>
  <w:style w:type="paragraph" w:styleId="14">
    <w:name w:val="List Bullet"/>
    <w:basedOn w:val="1"/>
    <w:unhideWhenUsed/>
    <w:qFormat/>
    <w:uiPriority w:val="99"/>
    <w:pPr>
      <w:numPr>
        <w:ilvl w:val="0"/>
        <w:numId w:val="3"/>
      </w:numPr>
      <w:tabs>
        <w:tab w:val="left" w:pos="360"/>
      </w:tabs>
      <w:spacing w:beforeLines="30"/>
      <w:contextualSpacing/>
    </w:pPr>
  </w:style>
  <w:style w:type="paragraph" w:styleId="15">
    <w:name w:val="Document Map"/>
    <w:basedOn w:val="1"/>
    <w:link w:val="50"/>
    <w:unhideWhenUsed/>
    <w:qFormat/>
    <w:uiPriority w:val="0"/>
    <w:rPr>
      <w:rFonts w:ascii="Heiti SC Light" w:eastAsia="Heiti SC Light"/>
      <w:sz w:val="24"/>
      <w:szCs w:val="24"/>
    </w:rPr>
  </w:style>
  <w:style w:type="paragraph" w:styleId="16">
    <w:name w:val="List Bullet 2"/>
    <w:basedOn w:val="1"/>
    <w:qFormat/>
    <w:uiPriority w:val="0"/>
    <w:pPr>
      <w:numPr>
        <w:ilvl w:val="0"/>
        <w:numId w:val="4"/>
      </w:numPr>
      <w:tabs>
        <w:tab w:val="left" w:pos="780"/>
      </w:tabs>
      <w:contextualSpacing/>
    </w:pPr>
  </w:style>
  <w:style w:type="paragraph" w:styleId="17">
    <w:name w:val="toc 3"/>
    <w:basedOn w:val="1"/>
    <w:next w:val="1"/>
    <w:qFormat/>
    <w:uiPriority w:val="39"/>
    <w:pPr>
      <w:ind w:left="360"/>
    </w:pPr>
    <w:rPr>
      <w:rFonts w:ascii="Cambria" w:hAnsi="Cambria"/>
      <w:sz w:val="22"/>
      <w:szCs w:val="22"/>
    </w:rPr>
  </w:style>
  <w:style w:type="paragraph" w:styleId="18">
    <w:name w:val="Plain Text"/>
    <w:basedOn w:val="1"/>
    <w:unhideWhenUsed/>
    <w:qFormat/>
    <w:uiPriority w:val="0"/>
    <w:rPr>
      <w:rFonts w:ascii="宋体" w:hAnsi="Courier New"/>
    </w:rPr>
  </w:style>
  <w:style w:type="paragraph" w:styleId="19">
    <w:name w:val="Date"/>
    <w:basedOn w:val="1"/>
    <w:next w:val="1"/>
    <w:link w:val="63"/>
    <w:unhideWhenUsed/>
    <w:qFormat/>
    <w:uiPriority w:val="99"/>
    <w:pPr>
      <w:ind w:left="100" w:leftChars="2500"/>
    </w:pPr>
  </w:style>
  <w:style w:type="paragraph" w:styleId="20">
    <w:name w:val="Balloon Text"/>
    <w:basedOn w:val="1"/>
    <w:link w:val="62"/>
    <w:unhideWhenUsed/>
    <w:qFormat/>
    <w:uiPriority w:val="99"/>
    <w:pPr>
      <w:spacing w:line="240" w:lineRule="auto"/>
    </w:pPr>
    <w:rPr>
      <w:rFonts w:ascii="Heiti SC Light" w:eastAsia="Heiti SC Light"/>
      <w:szCs w:val="18"/>
    </w:rPr>
  </w:style>
  <w:style w:type="paragraph" w:styleId="21">
    <w:name w:val="footer"/>
    <w:basedOn w:val="1"/>
    <w:link w:val="46"/>
    <w:qFormat/>
    <w:uiPriority w:val="0"/>
    <w:pPr>
      <w:tabs>
        <w:tab w:val="right" w:pos="7920"/>
      </w:tabs>
    </w:pPr>
  </w:style>
  <w:style w:type="paragraph" w:styleId="22">
    <w:name w:val="header"/>
    <w:basedOn w:val="1"/>
    <w:link w:val="47"/>
    <w:qFormat/>
    <w:uiPriority w:val="99"/>
    <w:pPr>
      <w:tabs>
        <w:tab w:val="right" w:pos="10440"/>
      </w:tabs>
    </w:pPr>
  </w:style>
  <w:style w:type="paragraph" w:styleId="23">
    <w:name w:val="toc 1"/>
    <w:basedOn w:val="1"/>
    <w:next w:val="1"/>
    <w:qFormat/>
    <w:uiPriority w:val="39"/>
    <w:pPr>
      <w:spacing w:before="120"/>
    </w:pPr>
    <w:rPr>
      <w:rFonts w:ascii="Cambria" w:hAnsi="Cambria"/>
      <w:b/>
      <w:sz w:val="24"/>
      <w:szCs w:val="24"/>
    </w:rPr>
  </w:style>
  <w:style w:type="paragraph" w:styleId="24">
    <w:name w:val="Subtitle"/>
    <w:basedOn w:val="1"/>
    <w:link w:val="56"/>
    <w:qFormat/>
    <w:uiPriority w:val="0"/>
    <w:pPr>
      <w:jc w:val="center"/>
    </w:pPr>
    <w:rPr>
      <w:rFonts w:ascii="微软雅黑" w:hAnsi="微软雅黑" w:eastAsia="微软雅黑"/>
      <w:sz w:val="52"/>
      <w:szCs w:val="52"/>
    </w:rPr>
  </w:style>
  <w:style w:type="paragraph" w:styleId="25">
    <w:name w:val="toc 2"/>
    <w:basedOn w:val="1"/>
    <w:next w:val="1"/>
    <w:qFormat/>
    <w:uiPriority w:val="39"/>
    <w:pPr>
      <w:ind w:left="180"/>
    </w:pPr>
    <w:rPr>
      <w:rFonts w:ascii="Cambria" w:hAnsi="Cambria"/>
      <w:b/>
      <w:sz w:val="22"/>
      <w:szCs w:val="22"/>
    </w:rPr>
  </w:style>
  <w:style w:type="paragraph" w:styleId="26">
    <w:name w:val="Normal (Web)"/>
    <w:basedOn w:val="1"/>
    <w:unhideWhenUsed/>
    <w:qFormat/>
    <w:uiPriority w:val="99"/>
    <w:pPr>
      <w:widowControl/>
      <w:snapToGrid/>
      <w:spacing w:line="240" w:lineRule="auto"/>
    </w:pPr>
    <w:rPr>
      <w:rFonts w:ascii="宋体" w:hAnsi="宋体" w:eastAsia="宋体" w:cs="宋体"/>
      <w:sz w:val="24"/>
      <w:szCs w:val="24"/>
    </w:rPr>
  </w:style>
  <w:style w:type="paragraph" w:styleId="27">
    <w:name w:val="Title"/>
    <w:basedOn w:val="1"/>
    <w:link w:val="48"/>
    <w:qFormat/>
    <w:uiPriority w:val="0"/>
    <w:pPr>
      <w:spacing w:before="240" w:after="60"/>
      <w:ind w:right="576" w:rightChars="320"/>
      <w:jc w:val="center"/>
    </w:pPr>
    <w:rPr>
      <w:rFonts w:ascii="微软雅黑" w:hAnsi="微软雅黑" w:eastAsia="微软雅黑"/>
      <w:b/>
      <w:bCs/>
      <w:sz w:val="36"/>
      <w:szCs w:val="28"/>
    </w:rPr>
  </w:style>
  <w:style w:type="character" w:styleId="29">
    <w:name w:val="page number"/>
    <w:basedOn w:val="28"/>
    <w:qFormat/>
    <w:uiPriority w:val="0"/>
    <w:rPr>
      <w:rFonts w:ascii="Book Antiqua" w:hAnsi="Book Antiqua"/>
    </w:rPr>
  </w:style>
  <w:style w:type="character" w:styleId="30">
    <w:name w:val="Emphasis"/>
    <w:qFormat/>
    <w:uiPriority w:val="0"/>
    <w:rPr>
      <w:i/>
      <w:iCs/>
    </w:rPr>
  </w:style>
  <w:style w:type="character" w:styleId="31">
    <w:name w:val="line number"/>
    <w:basedOn w:val="28"/>
    <w:unhideWhenUsed/>
    <w:qFormat/>
    <w:uiPriority w:val="99"/>
  </w:style>
  <w:style w:type="table" w:styleId="33">
    <w:name w:val="Table Grid"/>
    <w:basedOn w:val="32"/>
    <w:unhideWhenUsed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4">
    <w:name w:val="列出段落1"/>
    <w:basedOn w:val="1"/>
    <w:qFormat/>
    <w:uiPriority w:val="34"/>
    <w:pPr>
      <w:numPr>
        <w:ilvl w:val="0"/>
        <w:numId w:val="5"/>
      </w:numPr>
      <w:snapToGrid/>
      <w:spacing w:line="240" w:lineRule="auto"/>
      <w:jc w:val="both"/>
    </w:pPr>
    <w:rPr>
      <w:b/>
      <w:kern w:val="2"/>
      <w:sz w:val="20"/>
      <w:szCs w:val="24"/>
    </w:rPr>
  </w:style>
  <w:style w:type="paragraph" w:customStyle="1" w:styleId="35">
    <w:name w:val="Table Text"/>
    <w:basedOn w:val="1"/>
    <w:qFormat/>
    <w:uiPriority w:val="0"/>
    <w:pPr>
      <w:keepLines/>
    </w:pPr>
  </w:style>
  <w:style w:type="paragraph" w:customStyle="1" w:styleId="36">
    <w:name w:val="正文文本缩进 4"/>
    <w:basedOn w:val="13"/>
    <w:link w:val="49"/>
    <w:qFormat/>
    <w:uiPriority w:val="0"/>
    <w:pPr>
      <w:spacing w:before="120"/>
      <w:ind w:left="1701"/>
      <w:jc w:val="both"/>
    </w:pPr>
    <w:rPr>
      <w:rFonts w:ascii="Times New Roman" w:hAnsi="Times New Roman"/>
    </w:rPr>
  </w:style>
  <w:style w:type="paragraph" w:customStyle="1" w:styleId="37">
    <w:name w:val="TOC 标题1"/>
    <w:basedOn w:val="2"/>
    <w:next w:val="1"/>
    <w:unhideWhenUsed/>
    <w:qFormat/>
    <w:uiPriority w:val="39"/>
    <w:pPr>
      <w:numPr>
        <w:ilvl w:val="0"/>
        <w:numId w:val="0"/>
      </w:numPr>
      <w:spacing w:after="0" w:line="276" w:lineRule="auto"/>
      <w:outlineLvl w:val="9"/>
    </w:pPr>
    <w:rPr>
      <w:rFonts w:ascii="Cambria" w:hAnsi="Cambria" w:eastAsia="Hei"/>
      <w:color w:val="365F91"/>
      <w:kern w:val="0"/>
      <w:szCs w:val="28"/>
    </w:rPr>
  </w:style>
  <w:style w:type="paragraph" w:customStyle="1" w:styleId="38">
    <w:name w:val="TOC 标题2"/>
    <w:basedOn w:val="2"/>
    <w:next w:val="1"/>
    <w:unhideWhenUsed/>
    <w:qFormat/>
    <w:uiPriority w:val="39"/>
    <w:pPr>
      <w:keepNext/>
      <w:keepLines/>
      <w:numPr>
        <w:ilvl w:val="0"/>
        <w:numId w:val="0"/>
      </w:numPr>
      <w:pBdr>
        <w:top w:val="none" w:color="auto" w:sz="0" w:space="0"/>
      </w:pBdr>
      <w:spacing w:after="0" w:line="276" w:lineRule="auto"/>
      <w:ind w:right="0"/>
      <w:outlineLvl w:val="9"/>
    </w:pPr>
    <w:rPr>
      <w:rFonts w:ascii="Cambria" w:hAnsi="Cambria" w:eastAsia="宋体"/>
      <w:color w:val="365F91"/>
      <w:kern w:val="0"/>
      <w:szCs w:val="28"/>
    </w:rPr>
  </w:style>
  <w:style w:type="paragraph" w:customStyle="1" w:styleId="39">
    <w:name w:val="编制说明"/>
    <w:basedOn w:val="1"/>
    <w:next w:val="1"/>
    <w:qFormat/>
    <w:uiPriority w:val="0"/>
    <w:pPr>
      <w:pBdr>
        <w:top w:val="dotted" w:color="3366FF" w:sz="4" w:space="1"/>
        <w:left w:val="dotted" w:color="3366FF" w:sz="4" w:space="4"/>
        <w:bottom w:val="dotted" w:color="3366FF" w:sz="4" w:space="1"/>
        <w:right w:val="dotted" w:color="3366FF" w:sz="4" w:space="4"/>
      </w:pBdr>
      <w:shd w:val="clear" w:color="auto" w:fill="F3F3F3"/>
      <w:snapToGrid/>
      <w:spacing w:line="240" w:lineRule="auto"/>
    </w:pPr>
    <w:rPr>
      <w:rFonts w:ascii="Times New Roman" w:hAnsi="Times New Roman" w:eastAsia="宋体" w:cs="Times New Roman"/>
      <w:i/>
      <w:color w:val="0000FF"/>
      <w:kern w:val="2"/>
      <w:sz w:val="21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  <w:style w:type="character" w:customStyle="1" w:styleId="41">
    <w:name w:val="正文文本 Char"/>
    <w:basedOn w:val="28"/>
    <w:link w:val="13"/>
    <w:qFormat/>
    <w:uiPriority w:val="0"/>
    <w:rPr>
      <w:rFonts w:ascii="Calibri" w:hAnsi="Calibri" w:eastAsia="Hei" w:cs="Arial"/>
      <w:kern w:val="0"/>
      <w:sz w:val="16"/>
      <w:szCs w:val="16"/>
    </w:rPr>
  </w:style>
  <w:style w:type="character" w:customStyle="1" w:styleId="42">
    <w:name w:val="标题 2 Char"/>
    <w:link w:val="3"/>
    <w:qFormat/>
    <w:uiPriority w:val="0"/>
    <w:rPr>
      <w:rFonts w:ascii="Calibri" w:hAnsi="Calibri" w:eastAsia="黑体" w:cs="Arial"/>
      <w:b/>
      <w:bCs/>
      <w:sz w:val="28"/>
      <w:szCs w:val="32"/>
    </w:rPr>
  </w:style>
  <w:style w:type="character" w:customStyle="1" w:styleId="43">
    <w:name w:val="标题 1 Char"/>
    <w:link w:val="2"/>
    <w:qFormat/>
    <w:uiPriority w:val="0"/>
    <w:rPr>
      <w:rFonts w:ascii="微软雅黑" w:hAnsi="微软雅黑" w:eastAsia="微软雅黑" w:cs="Arial"/>
      <w:b/>
      <w:bCs/>
      <w:kern w:val="44"/>
      <w:sz w:val="36"/>
      <w:szCs w:val="44"/>
    </w:rPr>
  </w:style>
  <w:style w:type="character" w:customStyle="1" w:styleId="44">
    <w:name w:val="标题 3 Char"/>
    <w:link w:val="4"/>
    <w:uiPriority w:val="0"/>
    <w:rPr>
      <w:rFonts w:ascii="微软雅黑" w:hAnsi="微软雅黑" w:eastAsia="微软雅黑" w:cs="Arial"/>
      <w:b/>
      <w:sz w:val="24"/>
      <w:szCs w:val="26"/>
    </w:rPr>
  </w:style>
  <w:style w:type="character" w:customStyle="1" w:styleId="45">
    <w:name w:val="标题 4 Char"/>
    <w:link w:val="5"/>
    <w:qFormat/>
    <w:uiPriority w:val="0"/>
    <w:rPr>
      <w:rFonts w:ascii="微软雅黑" w:hAnsi="微软雅黑" w:eastAsia="微软雅黑" w:cs="Arial"/>
      <w:b/>
      <w:bCs/>
      <w:snapToGrid w:val="0"/>
      <w:szCs w:val="28"/>
    </w:rPr>
  </w:style>
  <w:style w:type="character" w:customStyle="1" w:styleId="46">
    <w:name w:val="页脚 Char"/>
    <w:basedOn w:val="28"/>
    <w:link w:val="21"/>
    <w:qFormat/>
    <w:uiPriority w:val="0"/>
    <w:rPr>
      <w:rFonts w:ascii="Calibri" w:hAnsi="Calibri" w:eastAsia="Hei" w:cs="宋体"/>
      <w:color w:val="000000"/>
      <w:kern w:val="0"/>
      <w:sz w:val="16"/>
      <w:szCs w:val="16"/>
    </w:rPr>
  </w:style>
  <w:style w:type="character" w:customStyle="1" w:styleId="47">
    <w:name w:val="页眉 Char"/>
    <w:basedOn w:val="28"/>
    <w:link w:val="22"/>
    <w:qFormat/>
    <w:uiPriority w:val="99"/>
    <w:rPr>
      <w:rFonts w:ascii="Calibri" w:hAnsi="Calibri" w:eastAsia="Hei" w:cs="宋体"/>
      <w:color w:val="000000"/>
      <w:kern w:val="0"/>
      <w:sz w:val="16"/>
      <w:szCs w:val="16"/>
    </w:rPr>
  </w:style>
  <w:style w:type="character" w:customStyle="1" w:styleId="48">
    <w:name w:val="标题 Char"/>
    <w:link w:val="27"/>
    <w:qFormat/>
    <w:uiPriority w:val="0"/>
    <w:rPr>
      <w:rFonts w:ascii="微软雅黑" w:hAnsi="微软雅黑" w:eastAsia="微软雅黑" w:cs="Arial"/>
      <w:b/>
      <w:bCs/>
      <w:sz w:val="36"/>
      <w:szCs w:val="28"/>
    </w:rPr>
  </w:style>
  <w:style w:type="character" w:customStyle="1" w:styleId="49">
    <w:name w:val="正文文本缩进 4 Char"/>
    <w:link w:val="36"/>
    <w:qFormat/>
    <w:uiPriority w:val="0"/>
    <w:rPr>
      <w:rFonts w:ascii="Times New Roman" w:hAnsi="Times New Roman" w:eastAsia="Hei" w:cs="宋体"/>
      <w:color w:val="000000"/>
      <w:kern w:val="0"/>
      <w:sz w:val="16"/>
      <w:szCs w:val="16"/>
    </w:rPr>
  </w:style>
  <w:style w:type="character" w:customStyle="1" w:styleId="50">
    <w:name w:val="文档结构图 Char"/>
    <w:basedOn w:val="28"/>
    <w:link w:val="15"/>
    <w:semiHidden/>
    <w:qFormat/>
    <w:uiPriority w:val="99"/>
    <w:rPr>
      <w:rFonts w:ascii="Heiti SC Light" w:hAnsi="Calibri" w:eastAsia="Heiti SC Light" w:cs="宋体"/>
      <w:color w:val="000000"/>
      <w:kern w:val="0"/>
    </w:rPr>
  </w:style>
  <w:style w:type="character" w:customStyle="1" w:styleId="51">
    <w:name w:val="标题 5 Char"/>
    <w:link w:val="6"/>
    <w:qFormat/>
    <w:uiPriority w:val="0"/>
    <w:rPr>
      <w:rFonts w:ascii="Arial" w:hAnsi="Arial" w:eastAsia="微软雅黑" w:cs="Arial"/>
      <w:b/>
      <w:sz w:val="22"/>
    </w:rPr>
  </w:style>
  <w:style w:type="character" w:customStyle="1" w:styleId="52">
    <w:name w:val="标题 6 Char"/>
    <w:link w:val="7"/>
    <w:qFormat/>
    <w:uiPriority w:val="0"/>
    <w:rPr>
      <w:rFonts w:ascii="Arial" w:hAnsi="Arial" w:cs="Arial"/>
      <w:b/>
      <w:i/>
      <w:sz w:val="22"/>
    </w:rPr>
  </w:style>
  <w:style w:type="character" w:customStyle="1" w:styleId="53">
    <w:name w:val="标题 7 Char"/>
    <w:link w:val="8"/>
    <w:qFormat/>
    <w:uiPriority w:val="0"/>
    <w:rPr>
      <w:rFonts w:ascii="Arial" w:hAnsi="Arial" w:cs="Arial"/>
      <w:b/>
      <w:sz w:val="24"/>
    </w:rPr>
  </w:style>
  <w:style w:type="character" w:customStyle="1" w:styleId="54">
    <w:name w:val="标题 8 Char"/>
    <w:link w:val="9"/>
    <w:qFormat/>
    <w:uiPriority w:val="0"/>
    <w:rPr>
      <w:rFonts w:ascii="Arial" w:hAnsi="Arial" w:cs="Arial"/>
      <w:b/>
      <w:i/>
      <w:sz w:val="24"/>
    </w:rPr>
  </w:style>
  <w:style w:type="character" w:customStyle="1" w:styleId="55">
    <w:name w:val="标题 9 Char"/>
    <w:link w:val="10"/>
    <w:qFormat/>
    <w:uiPriority w:val="0"/>
    <w:rPr>
      <w:rFonts w:ascii="Arial" w:hAnsi="Arial" w:cs="Arial"/>
      <w:b/>
      <w:i/>
      <w:sz w:val="18"/>
    </w:rPr>
  </w:style>
  <w:style w:type="character" w:customStyle="1" w:styleId="56">
    <w:name w:val="副标题 Char"/>
    <w:link w:val="24"/>
    <w:qFormat/>
    <w:uiPriority w:val="0"/>
    <w:rPr>
      <w:rFonts w:ascii="微软雅黑" w:hAnsi="微软雅黑" w:eastAsia="微软雅黑" w:cs="Arial"/>
      <w:sz w:val="52"/>
      <w:szCs w:val="52"/>
    </w:rPr>
  </w:style>
  <w:style w:type="character" w:customStyle="1" w:styleId="57">
    <w:name w:val="不明显强调1"/>
    <w:basedOn w:val="28"/>
    <w:qFormat/>
    <w:uiPriority w:val="19"/>
    <w:rPr>
      <w:i/>
      <w:iCs/>
      <w:color w:val="7F7F7F"/>
    </w:rPr>
  </w:style>
  <w:style w:type="character" w:customStyle="1" w:styleId="58">
    <w:name w:val="明显强调1"/>
    <w:qFormat/>
    <w:uiPriority w:val="21"/>
    <w:rPr>
      <w:b/>
      <w:bCs/>
      <w:i/>
      <w:iCs/>
      <w:color w:val="FF0000"/>
      <w:u w:val="single"/>
    </w:rPr>
  </w:style>
  <w:style w:type="character" w:customStyle="1" w:styleId="59">
    <w:name w:val="不明显参考1"/>
    <w:basedOn w:val="28"/>
    <w:qFormat/>
    <w:uiPriority w:val="31"/>
    <w:rPr>
      <w:smallCaps/>
      <w:color w:val="C0504D"/>
      <w:u w:val="single"/>
    </w:rPr>
  </w:style>
  <w:style w:type="character" w:customStyle="1" w:styleId="60">
    <w:name w:val="明显参考1"/>
    <w:basedOn w:val="28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61">
    <w:name w:val="书籍标题1"/>
    <w:basedOn w:val="28"/>
    <w:qFormat/>
    <w:uiPriority w:val="33"/>
    <w:rPr>
      <w:b/>
      <w:bCs/>
      <w:smallCaps/>
      <w:spacing w:val="5"/>
    </w:rPr>
  </w:style>
  <w:style w:type="character" w:customStyle="1" w:styleId="62">
    <w:name w:val="批注框文本 Char"/>
    <w:basedOn w:val="28"/>
    <w:link w:val="20"/>
    <w:semiHidden/>
    <w:qFormat/>
    <w:uiPriority w:val="99"/>
    <w:rPr>
      <w:rFonts w:ascii="Heiti SC Light" w:hAnsi="Calibri" w:eastAsia="Heiti SC Light" w:cs="Arial"/>
      <w:sz w:val="18"/>
      <w:szCs w:val="18"/>
    </w:rPr>
  </w:style>
  <w:style w:type="character" w:customStyle="1" w:styleId="63">
    <w:name w:val="日期 Char"/>
    <w:basedOn w:val="28"/>
    <w:link w:val="19"/>
    <w:qFormat/>
    <w:uiPriority w:val="99"/>
    <w:rPr>
      <w:rFonts w:ascii="Calibri" w:hAnsi="Calibri" w:eastAsia="Hei" w:cs="Arial"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694</Words>
  <Characters>3960</Characters>
  <Lines>33</Lines>
  <Paragraphs>9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2015-07-01T00:13:00Z</dcterms:created>
  <dc:creator>Aaron・Yan</dc:creator>
  <cp:lastModifiedBy>jiang</cp:lastModifiedBy>
  <cp:lastPrinted>2014-03-19T07:51:00Z</cp:lastPrinted>
  <dcterms:modified xsi:type="dcterms:W3CDTF">2015-12-20T02:20:50Z</dcterms:modified>
  <dc:title>	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